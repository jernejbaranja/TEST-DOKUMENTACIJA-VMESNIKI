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3FF" w:rsidRPr="008109C4" w:rsidRDefault="00E36E62" w:rsidP="00E36E62">
      <w:pPr>
        <w:rPr>
          <w:rFonts w:ascii="Calibri" w:eastAsia="Times New Roman" w:hAnsi="Calibri" w:cs="Helv"/>
          <w:sz w:val="20"/>
        </w:rPr>
      </w:pPr>
      <w:r w:rsidRPr="008109C4">
        <w:rPr>
          <w:noProof/>
        </w:rPr>
        <w:drawing>
          <wp:anchor distT="0" distB="0" distL="114300" distR="114300" simplePos="0" relativeHeight="251658240" behindDoc="0" locked="0" layoutInCell="1" allowOverlap="1" wp14:anchorId="31DC9F99" wp14:editId="77E38E9D">
            <wp:simplePos x="0" y="0"/>
            <wp:positionH relativeFrom="column">
              <wp:posOffset>-156845</wp:posOffset>
            </wp:positionH>
            <wp:positionV relativeFrom="paragraph">
              <wp:posOffset>-89535</wp:posOffset>
            </wp:positionV>
            <wp:extent cx="3376295" cy="1054735"/>
            <wp:effectExtent l="0" t="0" r="0" b="0"/>
            <wp:wrapSquare wrapText="bothSides"/>
            <wp:docPr id="6" name="Slika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D523FF" w:rsidRPr="008109C4" w:rsidRDefault="00D523FF" w:rsidP="00E36E62"/>
    <w:p w:rsidR="006506AF" w:rsidRPr="008109C4" w:rsidRDefault="006506AF" w:rsidP="00E36E62"/>
    <w:p w:rsidR="00CC5896" w:rsidRPr="008109C4" w:rsidRDefault="00CC5896" w:rsidP="00E36E62">
      <w:r w:rsidRPr="008109C4">
        <w:tab/>
      </w:r>
      <w:r w:rsidRPr="008109C4">
        <w:tab/>
      </w:r>
      <w:bookmarkStart w:id="0" w:name="_Ref196188289"/>
      <w:bookmarkEnd w:id="0"/>
    </w:p>
    <w:p w:rsidR="00CC5896" w:rsidRPr="008109C4" w:rsidRDefault="00CC5896" w:rsidP="00E36E62"/>
    <w:p w:rsidR="00CC5896" w:rsidRPr="008109C4" w:rsidRDefault="00CC5896" w:rsidP="00E36E62"/>
    <w:p w:rsidR="00CC5896" w:rsidRPr="008109C4" w:rsidRDefault="00CC5896" w:rsidP="00E36E62"/>
    <w:p w:rsidR="00E36E62" w:rsidRPr="008109C4" w:rsidRDefault="00E36E62" w:rsidP="00E36E62"/>
    <w:p w:rsidR="00E36E62" w:rsidRPr="008109C4" w:rsidRDefault="00E36E62" w:rsidP="00E36E62"/>
    <w:p w:rsidR="00CC5896" w:rsidRPr="008109C4" w:rsidRDefault="00CC5896" w:rsidP="00E36E62"/>
    <w:p w:rsidR="00CC5896" w:rsidRPr="008109C4" w:rsidRDefault="00CC5896" w:rsidP="00E36E62"/>
    <w:p w:rsidR="00E36E62" w:rsidRPr="008109C4" w:rsidRDefault="00E637D2" w:rsidP="00E36E62">
      <w:pPr>
        <w:jc w:val="center"/>
        <w:rPr>
          <w:b/>
          <w:sz w:val="48"/>
        </w:rPr>
      </w:pPr>
      <w:r w:rsidRPr="008109C4">
        <w:rPr>
          <w:b/>
          <w:sz w:val="48"/>
        </w:rPr>
        <w:t>Tehnično navodilo</w:t>
      </w:r>
    </w:p>
    <w:p w:rsidR="00CC5896" w:rsidRPr="008109C4" w:rsidRDefault="007F675E" w:rsidP="00E36E62">
      <w:pPr>
        <w:jc w:val="center"/>
        <w:rPr>
          <w:b/>
          <w:sz w:val="48"/>
        </w:rPr>
      </w:pPr>
      <w:r w:rsidRPr="008109C4">
        <w:rPr>
          <w:b/>
          <w:sz w:val="48"/>
        </w:rPr>
        <w:t xml:space="preserve">za </w:t>
      </w:r>
      <w:r w:rsidR="00E36E62" w:rsidRPr="008109C4">
        <w:rPr>
          <w:b/>
          <w:sz w:val="48"/>
        </w:rPr>
        <w:t>pripravo</w:t>
      </w:r>
      <w:r w:rsidRPr="008109C4">
        <w:rPr>
          <w:b/>
          <w:sz w:val="48"/>
        </w:rPr>
        <w:t xml:space="preserve"> eZahtevka</w:t>
      </w:r>
      <w:r w:rsidR="00E637D2" w:rsidRPr="008109C4">
        <w:rPr>
          <w:b/>
          <w:sz w:val="48"/>
        </w:rPr>
        <w:t xml:space="preserve"> </w:t>
      </w:r>
      <w:r w:rsidR="00253DA4" w:rsidRPr="008109C4">
        <w:rPr>
          <w:b/>
          <w:sz w:val="48"/>
        </w:rPr>
        <w:t>za refundacijo nadomestil plač</w:t>
      </w:r>
    </w:p>
    <w:p w:rsidR="0036730E" w:rsidRPr="008109C4" w:rsidRDefault="0036730E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0726CE" w:rsidRPr="008109C4" w:rsidRDefault="000726CE" w:rsidP="00E36E62"/>
    <w:p w:rsidR="000726CE" w:rsidRPr="008109C4" w:rsidRDefault="000726CE" w:rsidP="00E36E62"/>
    <w:p w:rsidR="00253DA4" w:rsidRPr="008109C4" w:rsidRDefault="00253DA4" w:rsidP="00E36E62"/>
    <w:p w:rsidR="00253DA4" w:rsidRPr="008109C4" w:rsidRDefault="00253DA4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E36E62" w:rsidRPr="008109C4" w:rsidRDefault="00E36E62" w:rsidP="00E36E62"/>
    <w:p w:rsidR="0036730E" w:rsidRPr="008109C4" w:rsidRDefault="00A513DC" w:rsidP="00E36E62">
      <w:pPr>
        <w:jc w:val="center"/>
        <w:rPr>
          <w:b/>
          <w:sz w:val="28"/>
        </w:rPr>
      </w:pPr>
      <w:r w:rsidRPr="008109C4">
        <w:rPr>
          <w:b/>
          <w:sz w:val="28"/>
        </w:rPr>
        <w:t>V</w:t>
      </w:r>
      <w:r w:rsidR="00E36E62" w:rsidRPr="008109C4">
        <w:rPr>
          <w:b/>
          <w:sz w:val="28"/>
        </w:rPr>
        <w:t xml:space="preserve">erzija </w:t>
      </w:r>
      <w:r w:rsidR="0036730E" w:rsidRPr="008109C4">
        <w:rPr>
          <w:b/>
          <w:sz w:val="28"/>
        </w:rPr>
        <w:t>1.</w:t>
      </w:r>
      <w:ins w:id="1" w:author="Slavko Vidmar" w:date="2020-12-16T10:56:00Z">
        <w:r w:rsidR="00B9629B">
          <w:rPr>
            <w:b/>
            <w:sz w:val="28"/>
          </w:rPr>
          <w:t>9</w:t>
        </w:r>
      </w:ins>
      <w:del w:id="2" w:author="Slavko Vidmar" w:date="2020-12-16T10:56:00Z">
        <w:r w:rsidR="005F6F03" w:rsidDel="00B9629B">
          <w:rPr>
            <w:b/>
            <w:sz w:val="28"/>
          </w:rPr>
          <w:delText>8</w:delText>
        </w:r>
      </w:del>
    </w:p>
    <w:p w:rsidR="00E36E62" w:rsidRPr="008109C4" w:rsidRDefault="00E36E62" w:rsidP="00E36E62">
      <w:pPr>
        <w:jc w:val="center"/>
      </w:pPr>
    </w:p>
    <w:p w:rsidR="00B9629B" w:rsidRDefault="00B9629B" w:rsidP="00E36E62">
      <w:pPr>
        <w:jc w:val="center"/>
        <w:rPr>
          <w:ins w:id="3" w:author="Slavko Vidmar" w:date="2020-12-16T10:57:00Z"/>
        </w:rPr>
      </w:pPr>
      <w:ins w:id="4" w:author="Slavko Vidmar" w:date="2020-12-16T10:56:00Z">
        <w:r>
          <w:t>16</w:t>
        </w:r>
      </w:ins>
      <w:del w:id="5" w:author="Slavko Vidmar" w:date="2020-12-16T10:57:00Z">
        <w:r w:rsidR="005F6F03" w:rsidDel="00B9629B">
          <w:delText>29</w:delText>
        </w:r>
      </w:del>
      <w:r w:rsidR="005F6F03">
        <w:t>.</w:t>
      </w:r>
      <w:ins w:id="6" w:author="Slavko Vidmar" w:date="2020-12-16T10:57:00Z">
        <w:r>
          <w:t>december</w:t>
        </w:r>
      </w:ins>
      <w:del w:id="7" w:author="Slavko Vidmar" w:date="2020-12-16T10:57:00Z">
        <w:r w:rsidR="005F6F03" w:rsidDel="00B9629B">
          <w:delText>julij</w:delText>
        </w:r>
      </w:del>
    </w:p>
    <w:p w:rsidR="0036730E" w:rsidRPr="008109C4" w:rsidRDefault="00AB4A58" w:rsidP="00E36E62">
      <w:pPr>
        <w:jc w:val="center"/>
        <w:rPr>
          <w:sz w:val="12"/>
        </w:rPr>
      </w:pPr>
      <w:r>
        <w:t xml:space="preserve"> 2020</w:t>
      </w:r>
    </w:p>
    <w:p w:rsidR="00CC5896" w:rsidRPr="008109C4" w:rsidRDefault="00CC5896" w:rsidP="00CB4B6F"/>
    <w:p w:rsidR="00CC5896" w:rsidRPr="008109C4" w:rsidRDefault="00CC5896" w:rsidP="00CB4B6F"/>
    <w:p w:rsidR="00E36E62" w:rsidRPr="008109C4" w:rsidRDefault="00E36E62" w:rsidP="00CB4B6F"/>
    <w:p w:rsidR="0057209A" w:rsidRPr="008109C4" w:rsidRDefault="0057209A" w:rsidP="00E36E62">
      <w:pPr>
        <w:sectPr w:rsidR="0057209A" w:rsidRPr="008109C4" w:rsidSect="000726CE">
          <w:footerReference w:type="default" r:id="rId9"/>
          <w:pgSz w:w="11907" w:h="16834" w:code="9"/>
          <w:pgMar w:top="1134" w:right="1134" w:bottom="1134" w:left="1418" w:header="567" w:footer="0" w:gutter="0"/>
          <w:pgNumType w:start="1"/>
          <w:cols w:space="708"/>
          <w:docGrid w:linePitch="299"/>
        </w:sectPr>
      </w:pPr>
    </w:p>
    <w:p w:rsidR="00CC5896" w:rsidRPr="008109C4" w:rsidRDefault="00CC5896" w:rsidP="00E36E62">
      <w:r w:rsidRPr="008109C4">
        <w:lastRenderedPageBreak/>
        <w:t>Sledi sprememb</w:t>
      </w:r>
      <w:r w:rsidR="00E36E62" w:rsidRPr="008109C4">
        <w:t xml:space="preserve"> dokumenta</w:t>
      </w:r>
      <w:r w:rsidRPr="008109C4">
        <w:t>:</w:t>
      </w:r>
    </w:p>
    <w:tbl>
      <w:tblPr>
        <w:tblStyle w:val="Srednjesenenje1poudarek1"/>
        <w:tblW w:w="0" w:type="auto"/>
        <w:tblLook w:val="06A0" w:firstRow="1" w:lastRow="0" w:firstColumn="1" w:lastColumn="0" w:noHBand="1" w:noVBand="1"/>
      </w:tblPr>
      <w:tblGrid>
        <w:gridCol w:w="849"/>
        <w:gridCol w:w="1402"/>
        <w:gridCol w:w="1638"/>
        <w:gridCol w:w="5446"/>
      </w:tblGrid>
      <w:tr w:rsidR="008109C4" w:rsidRPr="008109C4" w:rsidTr="0014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Verzija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Datum verzije</w:t>
            </w:r>
          </w:p>
        </w:tc>
        <w:tc>
          <w:tcPr>
            <w:tcW w:w="1670" w:type="dxa"/>
          </w:tcPr>
          <w:p w:rsidR="00145227" w:rsidRPr="008109C4" w:rsidRDefault="00145227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Avtorji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 sprememb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1.0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7.11.2016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Poljšak, Pretnar, Mežnar, Gazvoda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Izhodiščna verzija dokumenta.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1.1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16.11.2016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Pretnar, Gazvoda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Dopolnitev opisov in posebnosti podatkov v poglavju 2.3.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1.2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15.12.2016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Poljšak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Dopolnitev poglavja 2.2.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1.3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06.01.2017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Pretnar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Dopolnitev poglavja 2.3.3.3 pri delovnem koledarju in 2.3.3.6 pri prispevkih za beneficirano dobo.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1.4</w:t>
            </w:r>
          </w:p>
        </w:tc>
        <w:tc>
          <w:tcPr>
            <w:tcW w:w="141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19.01.2017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Pretnar</w:t>
            </w:r>
          </w:p>
        </w:tc>
        <w:tc>
          <w:tcPr>
            <w:tcW w:w="5635" w:type="dxa"/>
          </w:tcPr>
          <w:p w:rsidR="00145227" w:rsidRPr="008109C4" w:rsidRDefault="00145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Sprememba v poglavju 2.3.2 pri opisu podatka VrstaZahtevka.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45227" w:rsidRPr="008109C4" w:rsidRDefault="00145227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1.5</w:t>
            </w:r>
          </w:p>
        </w:tc>
        <w:tc>
          <w:tcPr>
            <w:tcW w:w="1415" w:type="dxa"/>
          </w:tcPr>
          <w:p w:rsidR="00145227" w:rsidRPr="008109C4" w:rsidRDefault="00E075F9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27.03</w:t>
            </w:r>
            <w:r w:rsidR="00145227" w:rsidRPr="008109C4">
              <w:rPr>
                <w:sz w:val="20"/>
              </w:rPr>
              <w:t>.2017</w:t>
            </w:r>
          </w:p>
        </w:tc>
        <w:tc>
          <w:tcPr>
            <w:tcW w:w="1670" w:type="dxa"/>
          </w:tcPr>
          <w:p w:rsidR="00145227" w:rsidRPr="008109C4" w:rsidRDefault="00145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Pretnar, Poljšak, Gazvoda, Marčun</w:t>
            </w:r>
          </w:p>
        </w:tc>
        <w:tc>
          <w:tcPr>
            <w:tcW w:w="5635" w:type="dxa"/>
          </w:tcPr>
          <w:p w:rsidR="00145227" w:rsidRPr="008109C4" w:rsidRDefault="00145227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Dodani podrobnejši opisi podatkov in opisi kontrol</w:t>
            </w:r>
            <w:r w:rsidR="00923FBC" w:rsidRPr="008109C4">
              <w:rPr>
                <w:sz w:val="20"/>
              </w:rPr>
              <w:t>, preoblikovana in preštevilčena poglavja, spremenjen naslov dokumenta.</w:t>
            </w:r>
          </w:p>
        </w:tc>
      </w:tr>
      <w:tr w:rsidR="008109C4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86868" w:rsidRPr="008109C4" w:rsidRDefault="00E86868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1.6</w:t>
            </w:r>
          </w:p>
        </w:tc>
        <w:tc>
          <w:tcPr>
            <w:tcW w:w="1415" w:type="dxa"/>
          </w:tcPr>
          <w:p w:rsidR="00E86868" w:rsidRPr="008109C4" w:rsidRDefault="004E537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30</w:t>
            </w:r>
            <w:r w:rsidR="00E86868" w:rsidRPr="008109C4">
              <w:rPr>
                <w:sz w:val="20"/>
              </w:rPr>
              <w:t>.09.2019</w:t>
            </w:r>
          </w:p>
        </w:tc>
        <w:tc>
          <w:tcPr>
            <w:tcW w:w="1670" w:type="dxa"/>
          </w:tcPr>
          <w:p w:rsidR="00E86868" w:rsidRPr="008109C4" w:rsidRDefault="00E86868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Marčun, Gazvoda, Poljšak</w:t>
            </w:r>
          </w:p>
        </w:tc>
        <w:tc>
          <w:tcPr>
            <w:tcW w:w="5635" w:type="dxa"/>
          </w:tcPr>
          <w:p w:rsidR="00E86868" w:rsidRPr="008109C4" w:rsidRDefault="00E86868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Dopolnitve zaradi uvedbe eBOL</w:t>
            </w:r>
            <w:r w:rsidR="004E5373" w:rsidRPr="008109C4">
              <w:rPr>
                <w:sz w:val="20"/>
              </w:rPr>
              <w:t xml:space="preserve"> in </w:t>
            </w:r>
            <w:r w:rsidR="00911F42" w:rsidRPr="008109C4">
              <w:rPr>
                <w:sz w:val="20"/>
              </w:rPr>
              <w:t>drugih sprememb, do katerih je prišlo od objave prejšnje verzije dokumenta</w:t>
            </w:r>
            <w:r w:rsidR="004E5373" w:rsidRPr="008109C4">
              <w:rPr>
                <w:sz w:val="20"/>
              </w:rPr>
              <w:t>.</w:t>
            </w:r>
          </w:p>
        </w:tc>
      </w:tr>
      <w:tr w:rsidR="00AB4A58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AB4A58" w:rsidRPr="008109C4" w:rsidRDefault="00AB4A58" w:rsidP="00E36E62">
            <w:pPr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1415" w:type="dxa"/>
          </w:tcPr>
          <w:p w:rsidR="00AB4A58" w:rsidRPr="008109C4" w:rsidRDefault="00AB4A58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24.04.2020</w:t>
            </w:r>
          </w:p>
        </w:tc>
        <w:tc>
          <w:tcPr>
            <w:tcW w:w="1670" w:type="dxa"/>
          </w:tcPr>
          <w:p w:rsidR="00AB4A58" w:rsidRPr="008109C4" w:rsidRDefault="00AB4A58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B4A58">
              <w:rPr>
                <w:sz w:val="20"/>
              </w:rPr>
              <w:t>Zdenka Gazvoda</w:t>
            </w:r>
          </w:p>
        </w:tc>
        <w:tc>
          <w:tcPr>
            <w:tcW w:w="5635" w:type="dxa"/>
          </w:tcPr>
          <w:p w:rsidR="00AB4A58" w:rsidRPr="008109C4" w:rsidRDefault="00AB4A58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Širitev polja ZnUrnaOsnova – limit – na 4 decimalke</w:t>
            </w:r>
          </w:p>
        </w:tc>
      </w:tr>
      <w:tr w:rsidR="00C01227" w:rsidRPr="008109C4" w:rsidTr="00145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C01227" w:rsidRDefault="00C01227" w:rsidP="00E36E62">
            <w:pPr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415" w:type="dxa"/>
          </w:tcPr>
          <w:p w:rsidR="00C01227" w:rsidRDefault="00C012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29.7.2020</w:t>
            </w:r>
          </w:p>
        </w:tc>
        <w:tc>
          <w:tcPr>
            <w:tcW w:w="1670" w:type="dxa"/>
          </w:tcPr>
          <w:p w:rsidR="00C01227" w:rsidRPr="00AB4A58" w:rsidRDefault="00C01227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Slavko Vidmar</w:t>
            </w:r>
          </w:p>
        </w:tc>
        <w:tc>
          <w:tcPr>
            <w:tcW w:w="5635" w:type="dxa"/>
          </w:tcPr>
          <w:p w:rsidR="00C01227" w:rsidRDefault="00C01227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Širitev polj za Priimek </w:t>
            </w:r>
            <w:r w:rsidR="0019038F">
              <w:rPr>
                <w:sz w:val="20"/>
              </w:rPr>
              <w:t>zavarovanca</w:t>
            </w:r>
            <w:r>
              <w:rPr>
                <w:sz w:val="20"/>
              </w:rPr>
              <w:t>, Ime</w:t>
            </w:r>
            <w:r w:rsidR="0019038F">
              <w:rPr>
                <w:sz w:val="20"/>
              </w:rPr>
              <w:t xml:space="preserve"> zavarovanca</w:t>
            </w:r>
            <w:r>
              <w:rPr>
                <w:sz w:val="20"/>
              </w:rPr>
              <w:t>,</w:t>
            </w:r>
            <w:r w:rsidR="0019038F">
              <w:rPr>
                <w:sz w:val="20"/>
              </w:rPr>
              <w:t xml:space="preserve"> Priimek družinskega člana, Ime družinskega člana</w:t>
            </w:r>
            <w:r>
              <w:rPr>
                <w:sz w:val="20"/>
              </w:rPr>
              <w:t xml:space="preserve"> </w:t>
            </w:r>
          </w:p>
        </w:tc>
      </w:tr>
      <w:tr w:rsidR="00B64510" w:rsidRPr="008109C4" w:rsidTr="00145227">
        <w:trPr>
          <w:ins w:id="8" w:author="Slavko Vidmar" w:date="2020-12-16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B64510" w:rsidRDefault="00B64510" w:rsidP="00E36E62">
            <w:pPr>
              <w:rPr>
                <w:ins w:id="9" w:author="Slavko Vidmar" w:date="2020-12-16T10:57:00Z"/>
                <w:sz w:val="20"/>
              </w:rPr>
            </w:pPr>
            <w:ins w:id="10" w:author="Slavko Vidmar" w:date="2020-12-16T10:58:00Z">
              <w:r>
                <w:rPr>
                  <w:sz w:val="20"/>
                </w:rPr>
                <w:t>1.9</w:t>
              </w:r>
            </w:ins>
          </w:p>
        </w:tc>
        <w:tc>
          <w:tcPr>
            <w:tcW w:w="1415" w:type="dxa"/>
          </w:tcPr>
          <w:p w:rsidR="00B64510" w:rsidRDefault="00B64510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" w:author="Slavko Vidmar" w:date="2020-12-16T10:57:00Z"/>
                <w:sz w:val="20"/>
              </w:rPr>
            </w:pPr>
            <w:ins w:id="12" w:author="Slavko Vidmar" w:date="2020-12-16T10:58:00Z">
              <w:r>
                <w:rPr>
                  <w:sz w:val="20"/>
                </w:rPr>
                <w:t>16.12.2020</w:t>
              </w:r>
            </w:ins>
          </w:p>
        </w:tc>
        <w:tc>
          <w:tcPr>
            <w:tcW w:w="1670" w:type="dxa"/>
          </w:tcPr>
          <w:p w:rsidR="00B64510" w:rsidRDefault="00B64510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Slavko Vidmar" w:date="2020-12-16T10:57:00Z"/>
                <w:sz w:val="20"/>
              </w:rPr>
            </w:pPr>
            <w:ins w:id="14" w:author="Slavko Vidmar" w:date="2020-12-16T10:58:00Z">
              <w:r>
                <w:rPr>
                  <w:sz w:val="20"/>
                </w:rPr>
                <w:t>Slavko Vidmar</w:t>
              </w:r>
            </w:ins>
          </w:p>
        </w:tc>
        <w:tc>
          <w:tcPr>
            <w:tcW w:w="5635" w:type="dxa"/>
          </w:tcPr>
          <w:p w:rsidR="00B64510" w:rsidRDefault="00E620BC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" w:author="Slavko Vidmar" w:date="2020-12-16T10:57:00Z"/>
                <w:sz w:val="20"/>
              </w:rPr>
            </w:pPr>
            <w:ins w:id="16" w:author="Slavko Vidmar" w:date="2020-12-16T11:16:00Z">
              <w:r>
                <w:rPr>
                  <w:sz w:val="20"/>
                </w:rPr>
                <w:t xml:space="preserve">Dodan </w:t>
              </w:r>
            </w:ins>
            <w:ins w:id="17" w:author="Slavko Vidmar" w:date="2020-12-16T10:58:00Z">
              <w:r w:rsidR="00B64510">
                <w:rPr>
                  <w:sz w:val="20"/>
                </w:rPr>
                <w:t xml:space="preserve"> dokument  744 pri </w:t>
              </w:r>
            </w:ins>
            <w:ins w:id="18" w:author="Slavko Vidmar" w:date="2020-12-16T11:17:00Z">
              <w:r>
                <w:rPr>
                  <w:sz w:val="20"/>
                </w:rPr>
                <w:t xml:space="preserve"> kontroli prilog  (nova priloga zaradi </w:t>
              </w:r>
            </w:ins>
            <w:ins w:id="19" w:author="Slavko Vidmar" w:date="2020-12-16T10:58:00Z">
              <w:r w:rsidR="00B64510">
                <w:rPr>
                  <w:sz w:val="20"/>
                </w:rPr>
                <w:t>razlog</w:t>
              </w:r>
            </w:ins>
            <w:ins w:id="20" w:author="Slavko Vidmar" w:date="2020-12-16T11:17:00Z">
              <w:r>
                <w:rPr>
                  <w:sz w:val="20"/>
                </w:rPr>
                <w:t>a</w:t>
              </w:r>
            </w:ins>
            <w:ins w:id="21" w:author="Slavko Vidmar" w:date="2020-12-16T10:58:00Z">
              <w:r w:rsidR="00B64510">
                <w:rPr>
                  <w:sz w:val="20"/>
                </w:rPr>
                <w:t xml:space="preserve"> 14 </w:t>
              </w:r>
            </w:ins>
            <w:ins w:id="22" w:author="Slavko Vidmar" w:date="2020-12-16T11:17:00Z">
              <w:r>
                <w:rPr>
                  <w:sz w:val="20"/>
                </w:rPr>
                <w:t>–</w:t>
              </w:r>
            </w:ins>
            <w:ins w:id="23" w:author="Slavko Vidmar" w:date="2020-12-16T10:58:00Z">
              <w:r w:rsidR="00B64510">
                <w:rPr>
                  <w:sz w:val="20"/>
                </w:rPr>
                <w:t xml:space="preserve"> SOBIVANJE</w:t>
              </w:r>
            </w:ins>
            <w:ins w:id="24" w:author="Slavko Vidmar" w:date="2020-12-16T11:17:00Z">
              <w:r>
                <w:rPr>
                  <w:sz w:val="20"/>
                </w:rPr>
                <w:t>)</w:t>
              </w:r>
            </w:ins>
          </w:p>
        </w:tc>
      </w:tr>
    </w:tbl>
    <w:p w:rsidR="00921B90" w:rsidRPr="008109C4" w:rsidRDefault="00CC5896" w:rsidP="00BF2267">
      <w:pPr>
        <w:rPr>
          <w:b/>
          <w:sz w:val="20"/>
          <w:u w:val="single"/>
        </w:rPr>
      </w:pPr>
      <w:r w:rsidRPr="008109C4">
        <w:rPr>
          <w:b/>
          <w:sz w:val="20"/>
          <w:u w:val="single"/>
        </w:rPr>
        <w:br w:type="page"/>
      </w:r>
      <w:bookmarkStart w:id="25" w:name="_Toc176157486"/>
      <w:bookmarkStart w:id="26" w:name="_Ref422487101"/>
    </w:p>
    <w:p w:rsidR="00BF2267" w:rsidRPr="008109C4" w:rsidRDefault="00BF2267" w:rsidP="00BF2267">
      <w:pPr>
        <w:pStyle w:val="Naslov1"/>
      </w:pPr>
      <w:bookmarkStart w:id="27" w:name="_Toc475343261"/>
      <w:r w:rsidRPr="008109C4">
        <w:lastRenderedPageBreak/>
        <w:t>Kazalo</w:t>
      </w:r>
      <w:bookmarkEnd w:id="27"/>
    </w:p>
    <w:p w:rsidR="00BF2267" w:rsidRPr="008109C4" w:rsidRDefault="00BF2267" w:rsidP="00BF2267">
      <w:pPr>
        <w:pStyle w:val="Brezrazmikov"/>
        <w:rPr>
          <w:b/>
          <w:sz w:val="28"/>
        </w:rPr>
      </w:pPr>
    </w:p>
    <w:p w:rsidR="00CB029C" w:rsidRPr="008109C4" w:rsidRDefault="00BF2267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r w:rsidRPr="008109C4">
        <w:rPr>
          <w:b/>
          <w:sz w:val="28"/>
        </w:rPr>
        <w:fldChar w:fldCharType="begin"/>
      </w:r>
      <w:r w:rsidRPr="008109C4">
        <w:rPr>
          <w:b/>
          <w:sz w:val="28"/>
        </w:rPr>
        <w:instrText xml:space="preserve"> TOC \o "1-3" \h \z \u </w:instrText>
      </w:r>
      <w:r w:rsidRPr="008109C4">
        <w:rPr>
          <w:b/>
          <w:sz w:val="28"/>
        </w:rPr>
        <w:fldChar w:fldCharType="separate"/>
      </w:r>
      <w:hyperlink w:anchor="_Toc475343261" w:history="1">
        <w:r w:rsidR="00CB029C" w:rsidRPr="008109C4">
          <w:rPr>
            <w:rStyle w:val="Hiperpovezava"/>
            <w:noProof/>
            <w:color w:val="auto"/>
          </w:rPr>
          <w:t>Kazalo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_Toc475343261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3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62" w:history="1">
        <w:r w:rsidR="00CB029C" w:rsidRPr="008109C4">
          <w:rPr>
            <w:rStyle w:val="Hiperpovezava"/>
            <w:noProof/>
            <w:color w:val="auto"/>
          </w:rPr>
          <w:t>1. Uvod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_Toc475343262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63" w:history="1">
        <w:r w:rsidR="00CB029C" w:rsidRPr="008109C4">
          <w:rPr>
            <w:rStyle w:val="Hiperpovezava"/>
            <w:noProof/>
            <w:color w:val="auto"/>
          </w:rPr>
          <w:t>2. Mesto eZahtevka pri uporabi vmesnika e-NDM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_Toc475343263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64" w:history="1">
        <w:r w:rsidR="00CB029C" w:rsidRPr="008109C4">
          <w:rPr>
            <w:rStyle w:val="Hiperpovezava"/>
            <w:noProof/>
            <w:color w:val="auto"/>
          </w:rPr>
          <w:t>3. Struktura podatkov eZahtevka v obliki XML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_Toc475343264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65" w:history="1">
        <w:r w:rsidR="00CB029C" w:rsidRPr="008109C4">
          <w:rPr>
            <w:rStyle w:val="Hiperpovezava"/>
            <w:noProof/>
            <w:color w:val="auto"/>
          </w:rPr>
          <w:t>3.1. Uvodna pojasnila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_Toc475343265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66" w:history="1">
        <w:r w:rsidR="00CB029C" w:rsidRPr="008109C4">
          <w:rPr>
            <w:rStyle w:val="Hiperpovezava"/>
            <w:noProof/>
            <w:color w:val="auto"/>
          </w:rPr>
          <w:t>3.2. Opis strukture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_Toc475343266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5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3"/>
        <w:tabs>
          <w:tab w:val="right" w:leader="dot" w:pos="9345"/>
        </w:tabs>
        <w:rPr>
          <w:rFonts w:eastAsiaTheme="minorEastAsia"/>
          <w:noProof/>
        </w:rPr>
      </w:pPr>
      <w:hyperlink w:anchor="_Toc475343267" w:history="1">
        <w:r w:rsidR="00CB029C" w:rsidRPr="008109C4">
          <w:rPr>
            <w:rStyle w:val="Hiperpovezava"/>
            <w:noProof/>
            <w:color w:val="auto"/>
          </w:rPr>
          <w:t>3.2.1. Podatki zavezanca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_Toc475343267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5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3"/>
        <w:tabs>
          <w:tab w:val="right" w:leader="dot" w:pos="9345"/>
        </w:tabs>
        <w:rPr>
          <w:rFonts w:eastAsiaTheme="minorEastAsia"/>
          <w:noProof/>
        </w:rPr>
      </w:pPr>
      <w:hyperlink w:anchor="_Toc475343268" w:history="1">
        <w:r w:rsidR="00CB029C" w:rsidRPr="008109C4">
          <w:rPr>
            <w:rStyle w:val="Hiperpovezava"/>
            <w:noProof/>
            <w:color w:val="auto"/>
          </w:rPr>
          <w:t>3.2.2. Podatki zahtevka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_Toc475343268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6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3"/>
        <w:tabs>
          <w:tab w:val="right" w:leader="dot" w:pos="9345"/>
        </w:tabs>
        <w:rPr>
          <w:rFonts w:eastAsiaTheme="minorEastAsia"/>
          <w:noProof/>
        </w:rPr>
      </w:pPr>
      <w:hyperlink w:anchor="_Toc475343269" w:history="1">
        <w:r w:rsidR="00CB029C" w:rsidRPr="008109C4">
          <w:rPr>
            <w:rStyle w:val="Hiperpovezava"/>
            <w:noProof/>
            <w:color w:val="auto"/>
          </w:rPr>
          <w:t>3.2.3. Podatki obračunov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_Toc475343269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9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70" w:history="1">
        <w:r w:rsidR="00CB029C" w:rsidRPr="008109C4">
          <w:rPr>
            <w:rStyle w:val="Hiperpovezava"/>
            <w:noProof/>
            <w:color w:val="auto"/>
          </w:rPr>
          <w:t>4. Priprava prilog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_Toc475343270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20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71" w:history="1">
        <w:r w:rsidR="00CB029C" w:rsidRPr="008109C4">
          <w:rPr>
            <w:rStyle w:val="Hiperpovezava"/>
            <w:noProof/>
            <w:color w:val="auto"/>
          </w:rPr>
          <w:t>4.1. Priporočila za skeniranje prilog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_Toc475343271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20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72" w:history="1">
        <w:r w:rsidR="00CB029C" w:rsidRPr="008109C4">
          <w:rPr>
            <w:rStyle w:val="Hiperpovezava"/>
            <w:noProof/>
            <w:color w:val="auto"/>
          </w:rPr>
          <w:t>5. Kontrole podatkov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_Toc475343272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20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73" w:history="1">
        <w:r w:rsidR="00CB029C" w:rsidRPr="008109C4">
          <w:rPr>
            <w:rStyle w:val="Hiperpovezava"/>
            <w:noProof/>
            <w:color w:val="auto"/>
          </w:rPr>
          <w:t>5.1. Vhodne kontrole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_Toc475343273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23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74" w:history="1">
        <w:r w:rsidR="00CB029C" w:rsidRPr="008109C4">
          <w:rPr>
            <w:rStyle w:val="Hiperpovezava"/>
            <w:noProof/>
            <w:color w:val="auto"/>
          </w:rPr>
          <w:t>5.2. Tehnične kontrole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_Toc475343274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23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75" w:history="1">
        <w:r w:rsidR="00CB029C" w:rsidRPr="008109C4">
          <w:rPr>
            <w:rStyle w:val="Hiperpovezava"/>
            <w:noProof/>
            <w:color w:val="auto"/>
          </w:rPr>
          <w:t>5.3. Avtomatske vsebinske kontrole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_Toc475343275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3"/>
        <w:tabs>
          <w:tab w:val="right" w:leader="dot" w:pos="9345"/>
        </w:tabs>
        <w:rPr>
          <w:rFonts w:eastAsiaTheme="minorEastAsia"/>
          <w:noProof/>
        </w:rPr>
      </w:pPr>
      <w:hyperlink w:anchor="_Toc475343276" w:history="1">
        <w:r w:rsidR="00CB029C" w:rsidRPr="008109C4">
          <w:rPr>
            <w:rStyle w:val="Hiperpovezava"/>
            <w:noProof/>
            <w:color w:val="auto"/>
          </w:rPr>
          <w:t>5.3.1. Kontrole podatkov zahtevka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_Toc475343276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3"/>
        <w:tabs>
          <w:tab w:val="right" w:leader="dot" w:pos="9345"/>
        </w:tabs>
        <w:rPr>
          <w:rFonts w:eastAsiaTheme="minorEastAsia"/>
          <w:noProof/>
        </w:rPr>
      </w:pPr>
      <w:hyperlink w:anchor="_Toc475343277" w:history="1">
        <w:r w:rsidR="00CB029C" w:rsidRPr="008109C4">
          <w:rPr>
            <w:rStyle w:val="Hiperpovezava"/>
            <w:noProof/>
            <w:color w:val="auto"/>
          </w:rPr>
          <w:t>5.3.2. Kontrole podatkov obračuna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_Toc475343277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24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2"/>
        <w:tabs>
          <w:tab w:val="right" w:leader="dot" w:pos="9345"/>
        </w:tabs>
        <w:rPr>
          <w:rFonts w:eastAsiaTheme="minorEastAsia"/>
          <w:noProof/>
        </w:rPr>
      </w:pPr>
      <w:hyperlink w:anchor="_Toc475343278" w:history="1">
        <w:r w:rsidR="00CB029C" w:rsidRPr="008109C4">
          <w:rPr>
            <w:rStyle w:val="Hiperpovezava"/>
            <w:noProof/>
            <w:color w:val="auto"/>
          </w:rPr>
          <w:t>5.4. Kontrole pri obravnavi zahtevka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_Toc475343278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26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79" w:history="1">
        <w:r w:rsidR="00CB029C" w:rsidRPr="008109C4">
          <w:rPr>
            <w:rStyle w:val="Hiperpovezava"/>
            <w:noProof/>
            <w:color w:val="auto"/>
          </w:rPr>
          <w:t>6. Kontakt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_Toc475343279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29</w:t>
        </w:r>
        <w:r w:rsidR="00CB029C" w:rsidRPr="008109C4">
          <w:rPr>
            <w:noProof/>
            <w:webHidden/>
          </w:rPr>
          <w:fldChar w:fldCharType="end"/>
        </w:r>
      </w:hyperlink>
    </w:p>
    <w:p w:rsidR="00CB029C" w:rsidRPr="008109C4" w:rsidRDefault="00917219">
      <w:pPr>
        <w:pStyle w:val="Kazalovsebine1"/>
        <w:tabs>
          <w:tab w:val="right" w:leader="dot" w:pos="9345"/>
        </w:tabs>
        <w:rPr>
          <w:rFonts w:eastAsiaTheme="minorEastAsia"/>
          <w:noProof/>
        </w:rPr>
      </w:pPr>
      <w:hyperlink w:anchor="_Toc475343280" w:history="1">
        <w:r w:rsidR="00CB029C" w:rsidRPr="008109C4">
          <w:rPr>
            <w:rStyle w:val="Hiperpovezava"/>
            <w:noProof/>
            <w:color w:val="auto"/>
          </w:rPr>
          <w:t>Priloga</w:t>
        </w:r>
        <w:r w:rsidR="00CB029C" w:rsidRPr="008109C4">
          <w:rPr>
            <w:noProof/>
            <w:webHidden/>
          </w:rPr>
          <w:tab/>
        </w:r>
        <w:r w:rsidR="00CB029C" w:rsidRPr="008109C4">
          <w:rPr>
            <w:noProof/>
            <w:webHidden/>
          </w:rPr>
          <w:fldChar w:fldCharType="begin"/>
        </w:r>
        <w:r w:rsidR="00CB029C" w:rsidRPr="008109C4">
          <w:rPr>
            <w:noProof/>
            <w:webHidden/>
          </w:rPr>
          <w:instrText xml:space="preserve"> PAGEREF _Toc475343280 \h </w:instrText>
        </w:r>
        <w:r w:rsidR="00CB029C" w:rsidRPr="008109C4">
          <w:rPr>
            <w:noProof/>
            <w:webHidden/>
          </w:rPr>
        </w:r>
        <w:r w:rsidR="00CB029C" w:rsidRPr="008109C4">
          <w:rPr>
            <w:noProof/>
            <w:webHidden/>
          </w:rPr>
          <w:fldChar w:fldCharType="separate"/>
        </w:r>
        <w:r w:rsidR="00CB029C" w:rsidRPr="008109C4">
          <w:rPr>
            <w:noProof/>
            <w:webHidden/>
          </w:rPr>
          <w:t>29</w:t>
        </w:r>
        <w:r w:rsidR="00CB029C" w:rsidRPr="008109C4">
          <w:rPr>
            <w:noProof/>
            <w:webHidden/>
          </w:rPr>
          <w:fldChar w:fldCharType="end"/>
        </w:r>
      </w:hyperlink>
    </w:p>
    <w:p w:rsidR="0057209A" w:rsidRPr="008109C4" w:rsidRDefault="00BF2267" w:rsidP="0057209A">
      <w:pPr>
        <w:pStyle w:val="Brezrazmikov"/>
        <w:rPr>
          <w:b/>
          <w:sz w:val="28"/>
        </w:rPr>
      </w:pPr>
      <w:r w:rsidRPr="008109C4">
        <w:rPr>
          <w:b/>
          <w:sz w:val="28"/>
        </w:rPr>
        <w:fldChar w:fldCharType="end"/>
      </w:r>
      <w:bookmarkStart w:id="28" w:name="_Toc474614918"/>
      <w:bookmarkEnd w:id="25"/>
      <w:bookmarkEnd w:id="26"/>
    </w:p>
    <w:p w:rsidR="0057209A" w:rsidRPr="008109C4" w:rsidRDefault="0057209A">
      <w:pPr>
        <w:spacing w:after="200" w:line="276" w:lineRule="auto"/>
        <w:rPr>
          <w:b/>
          <w:sz w:val="28"/>
          <w:lang w:eastAsia="en-US"/>
        </w:rPr>
      </w:pPr>
      <w:r w:rsidRPr="008109C4">
        <w:rPr>
          <w:b/>
          <w:sz w:val="28"/>
        </w:rPr>
        <w:br w:type="page"/>
      </w:r>
    </w:p>
    <w:p w:rsidR="00CC5896" w:rsidRPr="008109C4" w:rsidRDefault="00E610D8" w:rsidP="0057209A">
      <w:pPr>
        <w:pStyle w:val="Naslov1"/>
      </w:pPr>
      <w:bookmarkStart w:id="29" w:name="_Toc475343262"/>
      <w:r w:rsidRPr="008109C4">
        <w:lastRenderedPageBreak/>
        <w:t>1. Uvod</w:t>
      </w:r>
      <w:bookmarkEnd w:id="28"/>
      <w:bookmarkEnd w:id="29"/>
    </w:p>
    <w:p w:rsidR="00E610D8" w:rsidRPr="008109C4" w:rsidRDefault="00E610D8" w:rsidP="00E36E62"/>
    <w:p w:rsidR="003227C6" w:rsidRPr="008109C4" w:rsidRDefault="00FA59E8" w:rsidP="00E36E62">
      <w:pPr>
        <w:jc w:val="both"/>
      </w:pPr>
      <w:r w:rsidRPr="008109C4">
        <w:t xml:space="preserve">Dokument </w:t>
      </w:r>
      <w:r w:rsidR="00E36E62" w:rsidRPr="008109C4">
        <w:t>vsebuje</w:t>
      </w:r>
      <w:r w:rsidR="007F675E" w:rsidRPr="008109C4">
        <w:t xml:space="preserve"> navodilo </w:t>
      </w:r>
      <w:r w:rsidR="009E7CBD" w:rsidRPr="008109C4">
        <w:t xml:space="preserve">za </w:t>
      </w:r>
      <w:r w:rsidR="00E610D8" w:rsidRPr="008109C4">
        <w:t>pripravo</w:t>
      </w:r>
      <w:r w:rsidR="007F675E" w:rsidRPr="008109C4">
        <w:t xml:space="preserve"> </w:t>
      </w:r>
      <w:r w:rsidR="00963BE9" w:rsidRPr="008109C4">
        <w:t>podatkov</w:t>
      </w:r>
      <w:r w:rsidR="007F675E" w:rsidRPr="008109C4">
        <w:t xml:space="preserve"> eZahtevka</w:t>
      </w:r>
      <w:r w:rsidRPr="008109C4">
        <w:t xml:space="preserve"> za </w:t>
      </w:r>
      <w:r w:rsidR="00253DA4" w:rsidRPr="008109C4">
        <w:t xml:space="preserve">refundacijo </w:t>
      </w:r>
      <w:r w:rsidRPr="008109C4">
        <w:t>nadomestil plač</w:t>
      </w:r>
      <w:r w:rsidR="002F5AE1" w:rsidRPr="008109C4">
        <w:t xml:space="preserve"> (v nadaljevanju eZahtevek)</w:t>
      </w:r>
      <w:r w:rsidR="00963BE9" w:rsidRPr="008109C4">
        <w:t xml:space="preserve"> v obliki XML</w:t>
      </w:r>
      <w:r w:rsidR="00E36E62" w:rsidRPr="008109C4">
        <w:t xml:space="preserve">, ki ga zavezanci </w:t>
      </w:r>
      <w:r w:rsidR="00E610D8" w:rsidRPr="008109C4">
        <w:t>posredujejo</w:t>
      </w:r>
      <w:r w:rsidR="00E36E62" w:rsidRPr="008109C4">
        <w:t xml:space="preserve"> Zavodu za zdravstveno zavarovanje Slovenije</w:t>
      </w:r>
      <w:r w:rsidR="002A5885" w:rsidRPr="008109C4">
        <w:t xml:space="preserve"> (v nadaljevanju ZZZS)</w:t>
      </w:r>
      <w:r w:rsidR="00E36E62" w:rsidRPr="008109C4">
        <w:t xml:space="preserve"> z uporabo </w:t>
      </w:r>
      <w:r w:rsidR="00E610D8" w:rsidRPr="008109C4">
        <w:t xml:space="preserve">spletnega vmesnika </w:t>
      </w:r>
      <w:r w:rsidR="00253DA4" w:rsidRPr="008109C4">
        <w:rPr>
          <w:b/>
        </w:rPr>
        <w:t>e</w:t>
      </w:r>
      <w:r w:rsidR="00A108C4" w:rsidRPr="008109C4">
        <w:rPr>
          <w:b/>
        </w:rPr>
        <w:t>-</w:t>
      </w:r>
      <w:r w:rsidR="00253DA4" w:rsidRPr="008109C4">
        <w:rPr>
          <w:b/>
        </w:rPr>
        <w:t>NDM</w:t>
      </w:r>
      <w:r w:rsidR="002A5885" w:rsidRPr="008109C4">
        <w:t xml:space="preserve">. Vmesnik </w:t>
      </w:r>
      <w:r w:rsidR="002F5AE1" w:rsidRPr="008109C4">
        <w:t>deluje</w:t>
      </w:r>
      <w:r w:rsidR="00E610D8" w:rsidRPr="008109C4">
        <w:t xml:space="preserve"> na portalu Republike Slovenije za podjetja </w:t>
      </w:r>
      <w:r w:rsidR="003227C6" w:rsidRPr="008109C4">
        <w:t>in podjetnike</w:t>
      </w:r>
      <w:r w:rsidR="004A0B09" w:rsidRPr="008109C4">
        <w:t xml:space="preserve"> - </w:t>
      </w:r>
      <w:r w:rsidR="00E610D8" w:rsidRPr="008109C4">
        <w:t xml:space="preserve">portal </w:t>
      </w:r>
      <w:r w:rsidR="00E610D8" w:rsidRPr="008109C4">
        <w:rPr>
          <w:b/>
        </w:rPr>
        <w:t>e-VEM</w:t>
      </w:r>
      <w:r w:rsidR="004A0B09" w:rsidRPr="008109C4">
        <w:t xml:space="preserve"> na </w:t>
      </w:r>
      <w:r w:rsidR="002F5AE1" w:rsidRPr="008109C4">
        <w:t xml:space="preserve">spletnem naslovu </w:t>
      </w:r>
      <w:hyperlink r:id="rId10" w:history="1">
        <w:r w:rsidR="00AC448E" w:rsidRPr="008109C4">
          <w:rPr>
            <w:rStyle w:val="Hiperpovezava"/>
            <w:color w:val="auto"/>
          </w:rPr>
          <w:t>http://evem.gov.si</w:t>
        </w:r>
      </w:hyperlink>
      <w:r w:rsidR="002A5885" w:rsidRPr="008109C4">
        <w:t xml:space="preserve">. </w:t>
      </w:r>
      <w:r w:rsidR="003227C6" w:rsidRPr="008109C4">
        <w:t xml:space="preserve">Skrbnik portala je Ministrstvo za javno upravo. </w:t>
      </w:r>
    </w:p>
    <w:p w:rsidR="003227C6" w:rsidRPr="008109C4" w:rsidRDefault="003227C6" w:rsidP="00E36E62">
      <w:pPr>
        <w:jc w:val="both"/>
      </w:pPr>
    </w:p>
    <w:p w:rsidR="00E36E62" w:rsidRPr="008109C4" w:rsidRDefault="003227C6" w:rsidP="00E36E62">
      <w:pPr>
        <w:jc w:val="both"/>
      </w:pPr>
      <w:r w:rsidRPr="008109C4">
        <w:t>Vmesnik e</w:t>
      </w:r>
      <w:r w:rsidR="00A108C4" w:rsidRPr="008109C4">
        <w:t>-</w:t>
      </w:r>
      <w:r w:rsidRPr="008109C4">
        <w:t>NDM deluje</w:t>
      </w:r>
      <w:r w:rsidR="002A5885" w:rsidRPr="008109C4">
        <w:t xml:space="preserve"> v obliki spletne storitve in </w:t>
      </w:r>
      <w:r w:rsidR="00E610D8" w:rsidRPr="008109C4">
        <w:t>omogoča, da zavezanci pošiljajo zahtev</w:t>
      </w:r>
      <w:r w:rsidR="002A5885" w:rsidRPr="008109C4">
        <w:t xml:space="preserve">ke za refundacijo nadomestila plač </w:t>
      </w:r>
      <w:r w:rsidR="00F22975" w:rsidRPr="008109C4">
        <w:t xml:space="preserve">v elektronski obliki, na varen način, </w:t>
      </w:r>
      <w:r w:rsidR="002A5885" w:rsidRPr="008109C4">
        <w:t>neposredno iz programske opreme, ki jo uporabljajo za obračun plač zaposlenih</w:t>
      </w:r>
      <w:r w:rsidR="002F5AE1" w:rsidRPr="008109C4">
        <w:t xml:space="preserve"> in na enak način pridobijo informacije o rešitvi zahtevkov</w:t>
      </w:r>
      <w:r w:rsidR="002A5885" w:rsidRPr="008109C4">
        <w:t xml:space="preserve">. </w:t>
      </w:r>
    </w:p>
    <w:p w:rsidR="00E36E62" w:rsidRPr="008109C4" w:rsidRDefault="00E36E62" w:rsidP="00E36E62">
      <w:pPr>
        <w:jc w:val="both"/>
      </w:pPr>
    </w:p>
    <w:p w:rsidR="00E610D8" w:rsidRPr="008109C4" w:rsidRDefault="00A108C4" w:rsidP="00E36E62">
      <w:pPr>
        <w:jc w:val="both"/>
      </w:pPr>
      <w:r w:rsidRPr="008109C4">
        <w:t>Dokument</w:t>
      </w:r>
      <w:r w:rsidR="00E610D8" w:rsidRPr="008109C4">
        <w:t xml:space="preserve"> najprej pojasnjuje</w:t>
      </w:r>
      <w:r w:rsidR="00F22975" w:rsidRPr="008109C4">
        <w:t>,</w:t>
      </w:r>
      <w:r w:rsidR="00E610D8" w:rsidRPr="008109C4">
        <w:t xml:space="preserve"> </w:t>
      </w:r>
      <w:r w:rsidR="002A5885" w:rsidRPr="008109C4">
        <w:t>kako se to navodilo uporablja v povezavi z navodili za vmesnik e</w:t>
      </w:r>
      <w:r w:rsidRPr="008109C4">
        <w:t>-</w:t>
      </w:r>
      <w:r w:rsidR="002A5885" w:rsidRPr="008109C4">
        <w:t>NDM. Nato opisuje strukturo</w:t>
      </w:r>
      <w:r w:rsidR="00963BE9" w:rsidRPr="008109C4">
        <w:t xml:space="preserve"> podatkov v obliki</w:t>
      </w:r>
      <w:r w:rsidR="00E610D8" w:rsidRPr="008109C4">
        <w:t xml:space="preserve"> XML in značilnosti podatkov</w:t>
      </w:r>
      <w:r w:rsidR="002A5885" w:rsidRPr="008109C4">
        <w:t xml:space="preserve">. V zadnjem delu podaja opis kontrol, ki jih izvaja ZZZS po prejemu eZahtevka. </w:t>
      </w:r>
      <w:r w:rsidR="003F3A36" w:rsidRPr="008109C4">
        <w:t xml:space="preserve">Če so pri teh kontrolah ugotovljene napake, ZZZS eZahtevek </w:t>
      </w:r>
      <w:r w:rsidR="005E5EC8" w:rsidRPr="008109C4">
        <w:t xml:space="preserve">delno ali v celoti </w:t>
      </w:r>
      <w:r w:rsidR="003F3A36" w:rsidRPr="008109C4">
        <w:t>zavrne.</w:t>
      </w:r>
    </w:p>
    <w:p w:rsidR="00E610D8" w:rsidRPr="008109C4" w:rsidRDefault="00E610D8" w:rsidP="00E36E62">
      <w:pPr>
        <w:jc w:val="both"/>
      </w:pPr>
    </w:p>
    <w:p w:rsidR="00E610D8" w:rsidRPr="008109C4" w:rsidRDefault="00E610D8" w:rsidP="00E36E62">
      <w:pPr>
        <w:jc w:val="both"/>
      </w:pPr>
      <w:r w:rsidRPr="008109C4">
        <w:t>Dokument je namenjen zavezancem in proi</w:t>
      </w:r>
      <w:r w:rsidR="002A5885" w:rsidRPr="008109C4">
        <w:t xml:space="preserve">zvajalcem poslovnih informacijskih sistemov, da s pomočjo tega navodila pripravijo kakovostne informacijske rešitve za pripravo eZahtevkov. </w:t>
      </w:r>
    </w:p>
    <w:p w:rsidR="002A5885" w:rsidRPr="008109C4" w:rsidRDefault="002A5885" w:rsidP="00E36E62">
      <w:pPr>
        <w:jc w:val="both"/>
      </w:pPr>
    </w:p>
    <w:p w:rsidR="00E610D8" w:rsidRPr="008109C4" w:rsidRDefault="00E610D8" w:rsidP="00E36E62">
      <w:pPr>
        <w:jc w:val="both"/>
      </w:pPr>
    </w:p>
    <w:p w:rsidR="00F22975" w:rsidRPr="008109C4" w:rsidRDefault="00F22975" w:rsidP="00E36E62">
      <w:pPr>
        <w:jc w:val="both"/>
      </w:pPr>
    </w:p>
    <w:p w:rsidR="009E7CBD" w:rsidRPr="008109C4" w:rsidRDefault="002A5885" w:rsidP="002A5885">
      <w:pPr>
        <w:pStyle w:val="Naslov1"/>
      </w:pPr>
      <w:bookmarkStart w:id="30" w:name="_Toc474614919"/>
      <w:bookmarkStart w:id="31" w:name="_Toc475343263"/>
      <w:r w:rsidRPr="008109C4">
        <w:t xml:space="preserve">2. Mesto eZahtevka </w:t>
      </w:r>
      <w:r w:rsidR="00A108C4" w:rsidRPr="008109C4">
        <w:t>pri uporabi</w:t>
      </w:r>
      <w:r w:rsidRPr="008109C4">
        <w:t xml:space="preserve"> vmesnika e</w:t>
      </w:r>
      <w:r w:rsidR="00A108C4" w:rsidRPr="008109C4">
        <w:t>-</w:t>
      </w:r>
      <w:r w:rsidRPr="008109C4">
        <w:t>NDM</w:t>
      </w:r>
      <w:bookmarkEnd w:id="30"/>
      <w:bookmarkEnd w:id="31"/>
    </w:p>
    <w:p w:rsidR="002A5885" w:rsidRPr="008109C4" w:rsidRDefault="002A5885" w:rsidP="002A5885"/>
    <w:p w:rsidR="00F22975" w:rsidRPr="008109C4" w:rsidRDefault="00963BE9" w:rsidP="00F22975">
      <w:pPr>
        <w:jc w:val="both"/>
      </w:pPr>
      <w:r w:rsidRPr="008109C4">
        <w:t xml:space="preserve">Podatki </w:t>
      </w:r>
      <w:r w:rsidR="002F5AE1" w:rsidRPr="008109C4">
        <w:t>eZahtevka</w:t>
      </w:r>
      <w:r w:rsidRPr="008109C4">
        <w:t xml:space="preserve"> v obliki XML so</w:t>
      </w:r>
      <w:r w:rsidR="00F22975" w:rsidRPr="008109C4">
        <w:t xml:space="preserve"> sestavni del vhodnih podatkov metode </w:t>
      </w:r>
      <w:r w:rsidR="00F22975" w:rsidRPr="008109C4">
        <w:rPr>
          <w:i/>
        </w:rPr>
        <w:t>submitVloga</w:t>
      </w:r>
      <w:r w:rsidR="00F22975" w:rsidRPr="008109C4">
        <w:t xml:space="preserve"> </w:t>
      </w:r>
      <w:r w:rsidRPr="008109C4">
        <w:t>pri vmesniku</w:t>
      </w:r>
      <w:r w:rsidR="00F22975" w:rsidRPr="008109C4">
        <w:t xml:space="preserve"> e</w:t>
      </w:r>
      <w:r w:rsidR="00A108C4" w:rsidRPr="008109C4">
        <w:t>-</w:t>
      </w:r>
      <w:r w:rsidR="00F22975" w:rsidRPr="008109C4">
        <w:t xml:space="preserve">NDM. </w:t>
      </w:r>
      <w:r w:rsidRPr="008109C4">
        <w:t>Navesti jih je potrebno znotraj</w:t>
      </w:r>
      <w:r w:rsidR="00F22975" w:rsidRPr="008109C4">
        <w:t xml:space="preserve"> elementa Document/Data/Content/EmbeddedData.</w:t>
      </w:r>
    </w:p>
    <w:p w:rsidR="00F22975" w:rsidRPr="008109C4" w:rsidRDefault="00F22975" w:rsidP="00F22975">
      <w:pPr>
        <w:jc w:val="both"/>
      </w:pPr>
    </w:p>
    <w:p w:rsidR="00963BE9" w:rsidRPr="008109C4" w:rsidRDefault="00963BE9" w:rsidP="00F22975">
      <w:pPr>
        <w:jc w:val="both"/>
      </w:pPr>
      <w:r w:rsidRPr="008109C4">
        <w:t xml:space="preserve">Zavezanec mora k podatkom eZahtevka </w:t>
      </w:r>
      <w:r w:rsidR="00C559BF" w:rsidRPr="008109C4">
        <w:t xml:space="preserve">v nekaterih primerih </w:t>
      </w:r>
      <w:r w:rsidRPr="008109C4">
        <w:t>priložiti tudi različne digitalizirane priloge – npr. skeniran</w:t>
      </w:r>
      <w:r w:rsidR="00C559BF" w:rsidRPr="008109C4">
        <w:t xml:space="preserve">o potrdilo o </w:t>
      </w:r>
      <w:r w:rsidR="009E1465" w:rsidRPr="008109C4">
        <w:t>krvodajalstvu</w:t>
      </w:r>
      <w:r w:rsidRPr="008109C4">
        <w:t xml:space="preserve">. </w:t>
      </w:r>
      <w:r w:rsidR="00635C15" w:rsidRPr="008109C4">
        <w:t>Med podatki</w:t>
      </w:r>
      <w:r w:rsidRPr="008109C4">
        <w:t xml:space="preserve"> eZahtevka navede </w:t>
      </w:r>
      <w:r w:rsidR="0099188D" w:rsidRPr="008109C4">
        <w:t>samo identifikatorje, šifre</w:t>
      </w:r>
      <w:r w:rsidRPr="008109C4">
        <w:t xml:space="preserve"> vrst</w:t>
      </w:r>
      <w:r w:rsidR="0099188D" w:rsidRPr="008109C4">
        <w:t xml:space="preserve"> in opise</w:t>
      </w:r>
      <w:r w:rsidRPr="008109C4">
        <w:t xml:space="preserve"> teh dokumentov</w:t>
      </w:r>
      <w:r w:rsidR="00635C15" w:rsidRPr="008109C4">
        <w:t xml:space="preserve"> prilog</w:t>
      </w:r>
      <w:r w:rsidRPr="008109C4">
        <w:t xml:space="preserve">, </w:t>
      </w:r>
      <w:r w:rsidR="00635C15" w:rsidRPr="008109C4">
        <w:t xml:space="preserve">dejanske </w:t>
      </w:r>
      <w:r w:rsidRPr="008109C4">
        <w:t>digitalizirane dokumente</w:t>
      </w:r>
      <w:r w:rsidR="00635C15" w:rsidRPr="008109C4">
        <w:t xml:space="preserve"> prilog</w:t>
      </w:r>
      <w:r w:rsidRPr="008109C4">
        <w:t xml:space="preserve"> pa vstavi v element</w:t>
      </w:r>
      <w:r w:rsidR="00EF4532" w:rsidRPr="008109C4">
        <w:t xml:space="preserve"> za priloge</w:t>
      </w:r>
      <w:r w:rsidRPr="008109C4">
        <w:t xml:space="preserve"> </w:t>
      </w:r>
    </w:p>
    <w:p w:rsidR="002F5AE1" w:rsidRPr="008109C4" w:rsidRDefault="00963BE9" w:rsidP="00F22975">
      <w:pPr>
        <w:jc w:val="both"/>
      </w:pPr>
      <w:r w:rsidRPr="008109C4">
        <w:t>Document/Attachments/Attachment/Content/EmbeddedData</w:t>
      </w:r>
      <w:r w:rsidR="00EF4532" w:rsidRPr="008109C4">
        <w:t xml:space="preserve">. Pri navajanju identifikatorjev dokumentov je treba biti natančen, da se identifikatorji, navedeni znotraj podatkov eZahtevka ujemajo s tistimi v elementu za priloge. </w:t>
      </w:r>
    </w:p>
    <w:p w:rsidR="00F22975" w:rsidRPr="008109C4" w:rsidRDefault="00F22975" w:rsidP="00F22975">
      <w:pPr>
        <w:jc w:val="both"/>
      </w:pPr>
    </w:p>
    <w:p w:rsidR="00963BE9" w:rsidRPr="008109C4" w:rsidRDefault="00963BE9" w:rsidP="00F22975">
      <w:pPr>
        <w:jc w:val="both"/>
      </w:pPr>
      <w:r w:rsidRPr="008109C4">
        <w:t xml:space="preserve">Zavezanec mora podatke eZahtevka v obliki XML digitalno podpisati. </w:t>
      </w:r>
      <w:r w:rsidR="0099188D" w:rsidRPr="008109C4">
        <w:t>Prav tako mora digitalno</w:t>
      </w:r>
      <w:r w:rsidR="00635C15" w:rsidRPr="008109C4">
        <w:t xml:space="preserve"> podpisati vsakega od digitaliziranih dokumentov prilog. </w:t>
      </w:r>
    </w:p>
    <w:p w:rsidR="00635C15" w:rsidRPr="008109C4" w:rsidRDefault="00635C15" w:rsidP="00F22975">
      <w:pPr>
        <w:jc w:val="both"/>
      </w:pPr>
    </w:p>
    <w:p w:rsidR="002A5885" w:rsidRPr="008109C4" w:rsidRDefault="004E6C7E" w:rsidP="00A375FC">
      <w:pPr>
        <w:jc w:val="both"/>
      </w:pPr>
      <w:r w:rsidRPr="008109C4">
        <w:t xml:space="preserve">Podrobna navodila za uporabo </w:t>
      </w:r>
      <w:r w:rsidR="00635C15" w:rsidRPr="008109C4">
        <w:t xml:space="preserve">vmesnika </w:t>
      </w:r>
      <w:r w:rsidRPr="008109C4">
        <w:t>e</w:t>
      </w:r>
      <w:r w:rsidR="00A108C4" w:rsidRPr="008109C4">
        <w:t>-</w:t>
      </w:r>
      <w:r w:rsidR="00AC448E" w:rsidRPr="008109C4">
        <w:t>NDM so v dokument</w:t>
      </w:r>
      <w:r w:rsidRPr="008109C4">
        <w:t>u</w:t>
      </w:r>
      <w:r w:rsidR="00A375FC" w:rsidRPr="008109C4">
        <w:t xml:space="preserve"> </w:t>
      </w:r>
      <w:r w:rsidR="00A375FC" w:rsidRPr="008109C4">
        <w:rPr>
          <w:i/>
        </w:rPr>
        <w:t>Integ</w:t>
      </w:r>
      <w:r w:rsidR="00AC448E" w:rsidRPr="008109C4">
        <w:rPr>
          <w:i/>
        </w:rPr>
        <w:t>racija e-NDM odjemalcev z e-VEM</w:t>
      </w:r>
      <w:r w:rsidR="00AC448E" w:rsidRPr="008109C4">
        <w:t xml:space="preserve">, ki je sestavni del tehnične dokumentacije vmesnika na </w:t>
      </w:r>
      <w:hyperlink r:id="rId11" w:history="1">
        <w:r w:rsidR="00AC448E" w:rsidRPr="008109C4">
          <w:rPr>
            <w:rStyle w:val="Hiperpovezava"/>
            <w:color w:val="auto"/>
          </w:rPr>
          <w:t>http://evem.gov.si</w:t>
        </w:r>
      </w:hyperlink>
      <w:r w:rsidR="00635C15" w:rsidRPr="008109C4">
        <w:t xml:space="preserve">. </w:t>
      </w:r>
    </w:p>
    <w:p w:rsidR="00F22975" w:rsidRPr="008109C4" w:rsidRDefault="00F22975" w:rsidP="00E36E62"/>
    <w:p w:rsidR="00253DA4" w:rsidRPr="008109C4" w:rsidRDefault="00253DA4" w:rsidP="00E36E62"/>
    <w:p w:rsidR="00F22975" w:rsidRPr="008109C4" w:rsidRDefault="00F22975" w:rsidP="00E36E62"/>
    <w:p w:rsidR="00F22975" w:rsidRPr="008109C4" w:rsidRDefault="00253DA4" w:rsidP="00253DA4">
      <w:pPr>
        <w:pStyle w:val="Naslov1"/>
      </w:pPr>
      <w:bookmarkStart w:id="32" w:name="_Toc474614920"/>
      <w:bookmarkStart w:id="33" w:name="_Toc475343264"/>
      <w:r w:rsidRPr="008109C4">
        <w:t xml:space="preserve">3. Struktura </w:t>
      </w:r>
      <w:r w:rsidR="00693DAA" w:rsidRPr="008109C4">
        <w:t>podatkov</w:t>
      </w:r>
      <w:r w:rsidRPr="008109C4">
        <w:t xml:space="preserve"> eZahtevka</w:t>
      </w:r>
      <w:bookmarkEnd w:id="32"/>
      <w:r w:rsidR="00693DAA" w:rsidRPr="008109C4">
        <w:t xml:space="preserve"> v obliki XML</w:t>
      </w:r>
      <w:bookmarkEnd w:id="33"/>
    </w:p>
    <w:p w:rsidR="00F22975" w:rsidRPr="008109C4" w:rsidRDefault="00F22975" w:rsidP="00E36E62"/>
    <w:p w:rsidR="00253DA4" w:rsidRPr="008109C4" w:rsidRDefault="00253DA4" w:rsidP="00253DA4">
      <w:pPr>
        <w:jc w:val="both"/>
      </w:pPr>
      <w:r w:rsidRPr="008109C4">
        <w:t xml:space="preserve">V nadaljevanju je podrobno opisana struktura </w:t>
      </w:r>
      <w:r w:rsidR="00635C15" w:rsidRPr="008109C4">
        <w:t xml:space="preserve">podatkov </w:t>
      </w:r>
      <w:r w:rsidRPr="008109C4">
        <w:t xml:space="preserve">eZahtevka </w:t>
      </w:r>
      <w:r w:rsidR="00635C15" w:rsidRPr="008109C4">
        <w:t>v obliki XML</w:t>
      </w:r>
      <w:r w:rsidRPr="008109C4">
        <w:t xml:space="preserve">. </w:t>
      </w:r>
    </w:p>
    <w:p w:rsidR="003F3A36" w:rsidRPr="008109C4" w:rsidRDefault="003F3A36" w:rsidP="00253DA4">
      <w:pPr>
        <w:jc w:val="both"/>
      </w:pPr>
    </w:p>
    <w:p w:rsidR="00CB4B6F" w:rsidRPr="008109C4" w:rsidRDefault="00CB4B6F" w:rsidP="00253DA4">
      <w:pPr>
        <w:jc w:val="both"/>
      </w:pPr>
    </w:p>
    <w:p w:rsidR="003F3A36" w:rsidRPr="008109C4" w:rsidRDefault="003F3A36" w:rsidP="003F3A36">
      <w:pPr>
        <w:pStyle w:val="Naslov2"/>
      </w:pPr>
      <w:bookmarkStart w:id="34" w:name="_Toc474614921"/>
      <w:bookmarkStart w:id="35" w:name="_Toc475343265"/>
      <w:r w:rsidRPr="008109C4">
        <w:t>3.1. Uvodna pojasnila</w:t>
      </w:r>
      <w:bookmarkEnd w:id="34"/>
      <w:bookmarkEnd w:id="35"/>
    </w:p>
    <w:p w:rsidR="003F3A36" w:rsidRPr="008109C4" w:rsidRDefault="003F3A36" w:rsidP="00253DA4">
      <w:pPr>
        <w:jc w:val="both"/>
      </w:pPr>
    </w:p>
    <w:p w:rsidR="003F3A36" w:rsidRPr="008109C4" w:rsidRDefault="003F3A36" w:rsidP="00253DA4">
      <w:pPr>
        <w:jc w:val="both"/>
      </w:pPr>
      <w:r w:rsidRPr="008109C4">
        <w:t>Struktura je prikazana hierarhično od krovnih do podrobnih struktur in elementov</w:t>
      </w:r>
      <w:r w:rsidR="00A303F0" w:rsidRPr="008109C4">
        <w:t xml:space="preserve">. </w:t>
      </w:r>
    </w:p>
    <w:p w:rsidR="00A303F0" w:rsidRPr="008109C4" w:rsidRDefault="00A303F0" w:rsidP="00253DA4">
      <w:pPr>
        <w:jc w:val="both"/>
      </w:pPr>
    </w:p>
    <w:p w:rsidR="003F3A36" w:rsidRPr="008109C4" w:rsidRDefault="003F3A36" w:rsidP="003F3A36">
      <w:pPr>
        <w:jc w:val="both"/>
      </w:pPr>
      <w:r w:rsidRPr="008109C4">
        <w:lastRenderedPageBreak/>
        <w:t>Obveznost navajanja podatkov je razvidna iz slik. Podatki, ki so na slikah navedeni v okvirčkih z neprekinjeno črto, so obvezni. Podatki v okvirčkih s prekinjeno črto, niso obvezni.</w:t>
      </w:r>
    </w:p>
    <w:p w:rsidR="003F3A36" w:rsidRPr="008109C4" w:rsidRDefault="003F3A36" w:rsidP="003F3A36">
      <w:pPr>
        <w:jc w:val="both"/>
      </w:pPr>
    </w:p>
    <w:p w:rsidR="0037749F" w:rsidRPr="008109C4" w:rsidRDefault="00A303F0" w:rsidP="00A303F0">
      <w:pPr>
        <w:jc w:val="both"/>
      </w:pPr>
      <w:r w:rsidRPr="008109C4">
        <w:t xml:space="preserve">Pod vsako sliko, ki prikazuje del strukture, so v obliki tabele navedene značilnosti podatkov. Podatki, pri katerih je pred imenom XML elementa naveden znak @, se v XML datoteki navajajo kot parametri. </w:t>
      </w:r>
      <w:r w:rsidR="0037749F" w:rsidRPr="008109C4">
        <w:t>Oznake podatkovnih tipov imajo naslednji pomen: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rPr>
          <w:color w:val="auto"/>
        </w:rPr>
      </w:pPr>
      <w:r w:rsidRPr="008109C4">
        <w:rPr>
          <w:color w:val="auto"/>
        </w:rPr>
        <w:t>TXT: alfanumerični podatek, pripisana je največja dovoljena dolžina podatka,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jc w:val="both"/>
        <w:rPr>
          <w:color w:val="auto"/>
        </w:rPr>
      </w:pPr>
      <w:r w:rsidRPr="008109C4">
        <w:rPr>
          <w:color w:val="auto"/>
        </w:rPr>
        <w:t>NUM: številčni podatek, če je omejena dolžina podatka, je pripisana največja dovoljena dolžina, kjer relevantno je dodan podatek o številu decimalnih mest,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rPr>
          <w:color w:val="auto"/>
        </w:rPr>
      </w:pPr>
      <w:r w:rsidRPr="008109C4">
        <w:rPr>
          <w:color w:val="auto"/>
        </w:rPr>
        <w:t>DT: datum v obliki LLLL-MM-DD brez navajanja časovnega pasu,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rPr>
          <w:color w:val="auto"/>
        </w:rPr>
      </w:pPr>
      <w:r w:rsidRPr="008109C4">
        <w:rPr>
          <w:color w:val="auto"/>
        </w:rPr>
        <w:t>DC: datum in čas,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rPr>
          <w:color w:val="auto"/>
        </w:rPr>
      </w:pPr>
      <w:r w:rsidRPr="008109C4">
        <w:rPr>
          <w:color w:val="auto"/>
        </w:rPr>
        <w:t>CS: čas,</w:t>
      </w:r>
    </w:p>
    <w:p w:rsidR="0037749F" w:rsidRPr="008109C4" w:rsidRDefault="0037749F" w:rsidP="0037749F">
      <w:pPr>
        <w:pStyle w:val="Odstavekseznama"/>
        <w:numPr>
          <w:ilvl w:val="0"/>
          <w:numId w:val="22"/>
        </w:numPr>
        <w:rPr>
          <w:color w:val="auto"/>
        </w:rPr>
      </w:pPr>
      <w:r w:rsidRPr="008109C4">
        <w:rPr>
          <w:color w:val="auto"/>
        </w:rPr>
        <w:t>LOG: dovoljena vrednost je true ali false.</w:t>
      </w:r>
    </w:p>
    <w:p w:rsidR="00A303F0" w:rsidRPr="008109C4" w:rsidRDefault="00A303F0" w:rsidP="00E36E62"/>
    <w:p w:rsidR="003A31D8" w:rsidRPr="008109C4" w:rsidRDefault="00CB4B6F" w:rsidP="00A375FC">
      <w:pPr>
        <w:jc w:val="both"/>
      </w:pPr>
      <w:r w:rsidRPr="008109C4">
        <w:t>V stolpcu Posebnosti so naveden</w:t>
      </w:r>
      <w:r w:rsidR="004A0B09" w:rsidRPr="008109C4">
        <w:t>e zahtevane značilnosti podatkov glede na pravila, ki so vgrajena v XML shemo in v kontrole znotraj vmesnika e</w:t>
      </w:r>
      <w:r w:rsidR="00A108C4" w:rsidRPr="008109C4">
        <w:t>-</w:t>
      </w:r>
      <w:r w:rsidR="004A0B09" w:rsidRPr="008109C4">
        <w:t>NDM</w:t>
      </w:r>
      <w:r w:rsidR="00A375FC" w:rsidRPr="008109C4">
        <w:t xml:space="preserve">, ki so navedene tudi v dokumentu </w:t>
      </w:r>
      <w:r w:rsidR="00A375FC" w:rsidRPr="008109C4">
        <w:rPr>
          <w:i/>
        </w:rPr>
        <w:t>Integracija e-NDM odjemalcev z e-VEM</w:t>
      </w:r>
      <w:r w:rsidR="00A375FC" w:rsidRPr="008109C4">
        <w:t>.</w:t>
      </w:r>
    </w:p>
    <w:p w:rsidR="003A31D8" w:rsidRPr="008109C4" w:rsidRDefault="003A31D8" w:rsidP="004A0B09">
      <w:pPr>
        <w:jc w:val="both"/>
      </w:pPr>
    </w:p>
    <w:p w:rsidR="004A0B09" w:rsidRPr="008109C4" w:rsidRDefault="004A0B09" w:rsidP="004A0B09">
      <w:pPr>
        <w:jc w:val="both"/>
      </w:pPr>
      <w:r w:rsidRPr="008109C4">
        <w:t xml:space="preserve">Pri podatkih, katerih vrednosti določajo šifranti, je navedeno, kateri šifrant se uporablja. Šifranti so predstavljeni v Excel preglednici </w:t>
      </w:r>
      <w:r w:rsidRPr="008109C4">
        <w:rPr>
          <w:i/>
        </w:rPr>
        <w:t xml:space="preserve">Šifranti </w:t>
      </w:r>
      <w:r w:rsidR="00355FA8" w:rsidRPr="008109C4">
        <w:rPr>
          <w:i/>
        </w:rPr>
        <w:t xml:space="preserve">za </w:t>
      </w:r>
      <w:r w:rsidRPr="008109C4">
        <w:rPr>
          <w:i/>
        </w:rPr>
        <w:t>e-NDM vmesnik</w:t>
      </w:r>
      <w:r w:rsidRPr="008109C4">
        <w:t>, ki je sestavni del tehnične dokumentacije vmesnika e</w:t>
      </w:r>
      <w:r w:rsidR="00A108C4" w:rsidRPr="008109C4">
        <w:t>-</w:t>
      </w:r>
      <w:r w:rsidRPr="008109C4">
        <w:t>NDM.</w:t>
      </w:r>
      <w:r w:rsidR="003A31D8" w:rsidRPr="008109C4">
        <w:t xml:space="preserve"> V tej preglednici so šifranti navedeni tako, da je vsak šifrant na svoji strani (zavihku) preglednice. Naziv šifranta je naveden na naslovu strani (zavihka). </w:t>
      </w:r>
    </w:p>
    <w:p w:rsidR="004A0B09" w:rsidRPr="008109C4" w:rsidRDefault="004A0B09" w:rsidP="00E36E62"/>
    <w:p w:rsidR="0037749F" w:rsidRPr="008109C4" w:rsidRDefault="0037749F" w:rsidP="00E36E62"/>
    <w:p w:rsidR="0037749F" w:rsidRPr="008109C4" w:rsidRDefault="0037749F" w:rsidP="00CB4B6F">
      <w:pPr>
        <w:pStyle w:val="Naslov2"/>
      </w:pPr>
      <w:bookmarkStart w:id="36" w:name="_Toc474614922"/>
      <w:bookmarkStart w:id="37" w:name="_Toc475343266"/>
      <w:r w:rsidRPr="008109C4">
        <w:t>3.2. Opis strukture</w:t>
      </w:r>
      <w:bookmarkEnd w:id="36"/>
      <w:bookmarkEnd w:id="37"/>
    </w:p>
    <w:p w:rsidR="00F22975" w:rsidRPr="008109C4" w:rsidRDefault="00F22975" w:rsidP="00E36E62"/>
    <w:p w:rsidR="00EF4532" w:rsidRPr="008109C4" w:rsidRDefault="00EF4532" w:rsidP="00E36E62">
      <w:r w:rsidRPr="008109C4">
        <w:t xml:space="preserve">eZahtevek vsebuje tri sklope podatkov: </w:t>
      </w:r>
    </w:p>
    <w:p w:rsidR="00EF4532" w:rsidRPr="008109C4" w:rsidRDefault="00EF4532" w:rsidP="00EF4532">
      <w:pPr>
        <w:pStyle w:val="Odstavekseznama"/>
        <w:numPr>
          <w:ilvl w:val="0"/>
          <w:numId w:val="34"/>
        </w:numPr>
        <w:rPr>
          <w:color w:val="auto"/>
        </w:rPr>
      </w:pPr>
      <w:r w:rsidRPr="008109C4">
        <w:rPr>
          <w:color w:val="auto"/>
        </w:rPr>
        <w:t>podatke o zavezancu,</w:t>
      </w:r>
    </w:p>
    <w:p w:rsidR="00EF4532" w:rsidRPr="008109C4" w:rsidRDefault="00EF4532" w:rsidP="00EF4532">
      <w:pPr>
        <w:pStyle w:val="Odstavekseznama"/>
        <w:numPr>
          <w:ilvl w:val="0"/>
          <w:numId w:val="34"/>
        </w:numPr>
        <w:rPr>
          <w:color w:val="auto"/>
        </w:rPr>
      </w:pPr>
      <w:r w:rsidRPr="008109C4">
        <w:rPr>
          <w:color w:val="auto"/>
        </w:rPr>
        <w:t>podatke o zahtevku,</w:t>
      </w:r>
    </w:p>
    <w:p w:rsidR="00EF4532" w:rsidRPr="008109C4" w:rsidRDefault="00EF4532" w:rsidP="00EF4532">
      <w:pPr>
        <w:pStyle w:val="Odstavekseznama"/>
        <w:numPr>
          <w:ilvl w:val="0"/>
          <w:numId w:val="34"/>
        </w:numPr>
        <w:rPr>
          <w:color w:val="auto"/>
        </w:rPr>
      </w:pPr>
      <w:r w:rsidRPr="008109C4">
        <w:rPr>
          <w:color w:val="auto"/>
        </w:rPr>
        <w:t>podatke o obračunih, ki jih vsebuje zahtevek.</w:t>
      </w:r>
    </w:p>
    <w:p w:rsidR="00EF4532" w:rsidRPr="008109C4" w:rsidRDefault="00EF4532" w:rsidP="00EF4532"/>
    <w:p w:rsidR="00197097" w:rsidRPr="008109C4" w:rsidRDefault="00197097" w:rsidP="00CB4B6F">
      <w:pPr>
        <w:jc w:val="center"/>
      </w:pPr>
      <w:r w:rsidRPr="008109C4">
        <w:rPr>
          <w:noProof/>
        </w:rPr>
        <w:drawing>
          <wp:inline distT="0" distB="0" distL="0" distR="0" wp14:anchorId="675F62D2" wp14:editId="515F09E0">
            <wp:extent cx="2446431" cy="1199692"/>
            <wp:effectExtent l="0" t="0" r="0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38" cy="12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6F" w:rsidRPr="008109C4" w:rsidRDefault="00CB4B6F" w:rsidP="00CB4B6F">
      <w:pPr>
        <w:jc w:val="center"/>
        <w:rPr>
          <w:b/>
          <w:sz w:val="18"/>
        </w:rPr>
      </w:pPr>
    </w:p>
    <w:p w:rsidR="00CB4B6F" w:rsidRPr="008109C4" w:rsidRDefault="00CB4B6F" w:rsidP="00CB4B6F">
      <w:pPr>
        <w:jc w:val="center"/>
        <w:rPr>
          <w:b/>
          <w:sz w:val="18"/>
        </w:rPr>
      </w:pPr>
      <w:r w:rsidRPr="008109C4">
        <w:rPr>
          <w:b/>
          <w:sz w:val="18"/>
        </w:rPr>
        <w:t>Slika 1: Krovna struktura eZahtevka</w:t>
      </w:r>
    </w:p>
    <w:p w:rsidR="00CB4B6F" w:rsidRPr="008109C4" w:rsidRDefault="00CB4B6F" w:rsidP="00CB4B6F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322"/>
        <w:gridCol w:w="3505"/>
        <w:gridCol w:w="472"/>
        <w:gridCol w:w="834"/>
        <w:gridCol w:w="1131"/>
      </w:tblGrid>
      <w:tr w:rsidR="008109C4" w:rsidRPr="008109C4" w:rsidTr="004D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B4B6F" w:rsidRPr="008109C4" w:rsidRDefault="00CB4B6F" w:rsidP="004D10F8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CB4B6F" w:rsidRPr="008109C4" w:rsidRDefault="00CB4B6F" w:rsidP="004D1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CB4B6F" w:rsidRPr="008109C4" w:rsidRDefault="00CB4B6F" w:rsidP="004D1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CB4B6F" w:rsidRPr="008109C4" w:rsidRDefault="00CB4B6F" w:rsidP="004D1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CB4B6F" w:rsidRPr="008109C4" w:rsidRDefault="00CB4B6F" w:rsidP="004D1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E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rPr>
                <w:sz w:val="20"/>
              </w:rPr>
            </w:pPr>
            <w:r w:rsidRPr="008109C4">
              <w:rPr>
                <w:sz w:val="20"/>
              </w:rPr>
              <w:t>Zavezanec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zavezancu. Glej poglavje 3.2.1. 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EF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rPr>
                <w:sz w:val="20"/>
              </w:rPr>
            </w:pPr>
            <w:r w:rsidRPr="008109C4">
              <w:rPr>
                <w:sz w:val="20"/>
              </w:rPr>
              <w:t>Zahtevek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Podatki o zahtevku. Glej poglavje 3.2.2.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E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rPr>
                <w:sz w:val="20"/>
              </w:rPr>
            </w:pPr>
            <w:r w:rsidRPr="008109C4">
              <w:rPr>
                <w:sz w:val="20"/>
              </w:rPr>
              <w:t>Obračuni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Podatki obračunov. Glej poglavje 3.2.3.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B4B6F" w:rsidRPr="008109C4" w:rsidRDefault="00CB4B6F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B4B6F" w:rsidRPr="008109C4" w:rsidRDefault="00CB4B6F" w:rsidP="00E36E62"/>
    <w:p w:rsidR="00F74DA1" w:rsidRPr="008109C4" w:rsidRDefault="00F74DA1" w:rsidP="00E36E62"/>
    <w:p w:rsidR="00CB4B6F" w:rsidRPr="008109C4" w:rsidRDefault="00CB4B6F" w:rsidP="00CB4B6F">
      <w:pPr>
        <w:pStyle w:val="Naslov3"/>
      </w:pPr>
      <w:bookmarkStart w:id="38" w:name="_Toc474614924"/>
      <w:bookmarkStart w:id="39" w:name="_Toc475343267"/>
      <w:r w:rsidRPr="008109C4">
        <w:t>3.2.1. Podatki zavezanca</w:t>
      </w:r>
      <w:bookmarkEnd w:id="38"/>
      <w:bookmarkEnd w:id="39"/>
    </w:p>
    <w:p w:rsidR="00CB4B6F" w:rsidRPr="008109C4" w:rsidRDefault="00CB4B6F" w:rsidP="00CB4B6F">
      <w:bookmarkStart w:id="40" w:name="_Toc464108111"/>
    </w:p>
    <w:p w:rsidR="00675793" w:rsidRPr="008109C4" w:rsidRDefault="00675793" w:rsidP="00CB4B6F">
      <w:r w:rsidRPr="008109C4">
        <w:t>Segment vsebuje podatke o zavezancu, ki vlaga eZahtevek.</w:t>
      </w:r>
    </w:p>
    <w:p w:rsidR="00675793" w:rsidRPr="008109C4" w:rsidRDefault="00675793" w:rsidP="00CB4B6F"/>
    <w:bookmarkEnd w:id="40"/>
    <w:p w:rsidR="0094378E" w:rsidRPr="008109C4" w:rsidRDefault="0094378E" w:rsidP="00CB4B6F">
      <w:pPr>
        <w:jc w:val="center"/>
      </w:pPr>
      <w:r w:rsidRPr="008109C4">
        <w:rPr>
          <w:noProof/>
        </w:rPr>
        <w:lastRenderedPageBreak/>
        <w:drawing>
          <wp:inline distT="0" distB="0" distL="0" distR="0" wp14:anchorId="460AAC51" wp14:editId="22818661">
            <wp:extent cx="2734336" cy="2472538"/>
            <wp:effectExtent l="0" t="0" r="8890" b="444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2535" cy="2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6F" w:rsidRPr="008109C4" w:rsidRDefault="00CB4B6F" w:rsidP="00CB4B6F">
      <w:pPr>
        <w:jc w:val="center"/>
        <w:rPr>
          <w:b/>
          <w:sz w:val="18"/>
        </w:rPr>
      </w:pPr>
      <w:r w:rsidRPr="008109C4">
        <w:rPr>
          <w:b/>
          <w:sz w:val="18"/>
        </w:rPr>
        <w:t>Slika 2: Struktura podatkov zavezanca</w:t>
      </w:r>
    </w:p>
    <w:p w:rsidR="00CB4B6F" w:rsidRPr="008109C4" w:rsidRDefault="00CB4B6F" w:rsidP="00CB4B6F">
      <w:pPr>
        <w:jc w:val="center"/>
      </w:pPr>
    </w:p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550"/>
        <w:gridCol w:w="1680"/>
        <w:gridCol w:w="645"/>
        <w:gridCol w:w="834"/>
        <w:gridCol w:w="4626"/>
      </w:tblGrid>
      <w:tr w:rsidR="008109C4" w:rsidRPr="008109C4" w:rsidTr="009D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9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DavcnaStevilka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Davčna številka zavezanca</w:t>
            </w:r>
            <w:r w:rsidR="00CB4B6F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9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MaticnaStevilka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Matična številka zavezanca</w:t>
            </w:r>
            <w:r w:rsidR="00CB4B6F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4A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Prv</w:t>
            </w:r>
            <w:r w:rsidR="004A0B09" w:rsidRPr="008109C4">
              <w:rPr>
                <w:sz w:val="20"/>
              </w:rPr>
              <w:t>i</w:t>
            </w:r>
            <w:r w:rsidRPr="008109C4">
              <w:rPr>
                <w:sz w:val="20"/>
              </w:rPr>
              <w:t xml:space="preserve"> </w:t>
            </w:r>
            <w:r w:rsidR="004A0B09" w:rsidRPr="008109C4">
              <w:rPr>
                <w:sz w:val="20"/>
              </w:rPr>
              <w:t>znak je lahko</w:t>
            </w:r>
            <w:r w:rsidRPr="008109C4">
              <w:rPr>
                <w:sz w:val="20"/>
              </w:rPr>
              <w:t xml:space="preserve"> 1-</w:t>
            </w:r>
            <w:r w:rsidR="00773B23" w:rsidRPr="008109C4">
              <w:rPr>
                <w:sz w:val="20"/>
              </w:rPr>
              <w:t>9, n</w:t>
            </w:r>
            <w:r w:rsidRPr="008109C4">
              <w:rPr>
                <w:sz w:val="20"/>
              </w:rPr>
              <w:t>ato šest znakov 0-</w:t>
            </w:r>
            <w:r w:rsidR="00773B23" w:rsidRPr="008109C4">
              <w:rPr>
                <w:sz w:val="20"/>
              </w:rPr>
              <w:t>9, nato trije znaki, ki lahko vsebujejo</w:t>
            </w:r>
            <w:r w:rsidRPr="008109C4">
              <w:rPr>
                <w:sz w:val="20"/>
              </w:rPr>
              <w:t xml:space="preserve"> črke A-Z, a-</w:t>
            </w:r>
            <w:r w:rsidR="000E7A15" w:rsidRPr="008109C4">
              <w:rPr>
                <w:sz w:val="20"/>
              </w:rPr>
              <w:t>z</w:t>
            </w:r>
            <w:r w:rsidRPr="008109C4">
              <w:rPr>
                <w:sz w:val="20"/>
              </w:rPr>
              <w:t xml:space="preserve"> ali številke 0-</w:t>
            </w:r>
            <w:r w:rsidR="00773B23" w:rsidRPr="008109C4">
              <w:rPr>
                <w:sz w:val="20"/>
              </w:rPr>
              <w:t>9.</w:t>
            </w:r>
          </w:p>
        </w:tc>
      </w:tr>
      <w:tr w:rsidR="008109C4" w:rsidRPr="008109C4" w:rsidTr="009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Naziv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Naziv zavezanca</w:t>
            </w:r>
            <w:r w:rsidR="00CB4B6F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94378E" w:rsidRPr="008109C4" w:rsidRDefault="0095211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94378E" w:rsidRPr="008109C4" w:rsidRDefault="0095211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250</w:t>
            </w:r>
          </w:p>
        </w:tc>
        <w:tc>
          <w:tcPr>
            <w:tcW w:w="0" w:type="auto"/>
            <w:vAlign w:val="center"/>
          </w:tcPr>
          <w:p w:rsidR="0094378E" w:rsidRPr="008109C4" w:rsidRDefault="0095211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Dolžina od 2 do 250 znakov</w:t>
            </w:r>
            <w:r w:rsidR="004A0B09" w:rsidRPr="008109C4">
              <w:rPr>
                <w:sz w:val="20"/>
              </w:rPr>
              <w:t>.</w:t>
            </w:r>
          </w:p>
        </w:tc>
      </w:tr>
      <w:tr w:rsidR="008109C4" w:rsidRPr="008109C4" w:rsidTr="009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IBAN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Transakcijski račun zavezanca</w:t>
            </w:r>
            <w:r w:rsidR="004D10F8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94378E" w:rsidRPr="008109C4" w:rsidRDefault="00952118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34</w:t>
            </w:r>
          </w:p>
        </w:tc>
        <w:tc>
          <w:tcPr>
            <w:tcW w:w="0" w:type="auto"/>
            <w:vAlign w:val="center"/>
          </w:tcPr>
          <w:p w:rsidR="00952118" w:rsidRPr="008109C4" w:rsidRDefault="00952118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Prva znaka lahko vsebujeta črke A-Z</w:t>
            </w:r>
            <w:r w:rsidR="009D79D4" w:rsidRPr="008109C4">
              <w:rPr>
                <w:sz w:val="20"/>
              </w:rPr>
              <w:t>, nato dva znaka številke 0-9, nato do 30 znakov, ki lahko vsebujejo črke A-Z, a-</w:t>
            </w:r>
            <w:r w:rsidR="000E7A15" w:rsidRPr="008109C4">
              <w:rPr>
                <w:sz w:val="20"/>
              </w:rPr>
              <w:t>z</w:t>
            </w:r>
            <w:r w:rsidR="009D79D4" w:rsidRPr="008109C4">
              <w:rPr>
                <w:sz w:val="20"/>
              </w:rPr>
              <w:t xml:space="preserve"> ali številke 0 - 9.</w:t>
            </w:r>
            <w:r w:rsidR="004A0B09" w:rsidRPr="008109C4">
              <w:rPr>
                <w:sz w:val="20"/>
              </w:rPr>
              <w:t xml:space="preserve"> Podatek se navaja </w:t>
            </w:r>
            <w:r w:rsidRPr="008109C4">
              <w:rPr>
                <w:sz w:val="20"/>
              </w:rPr>
              <w:t>brez vmesnih vezajev</w:t>
            </w:r>
            <w:r w:rsidR="009D79D4" w:rsidRPr="008109C4">
              <w:rPr>
                <w:sz w:val="20"/>
              </w:rPr>
              <w:t xml:space="preserve"> </w:t>
            </w:r>
            <w:r w:rsidR="004A0B09" w:rsidRPr="008109C4">
              <w:rPr>
                <w:sz w:val="20"/>
              </w:rPr>
              <w:t>in</w:t>
            </w:r>
            <w:r w:rsidR="009D79D4" w:rsidRPr="008109C4">
              <w:rPr>
                <w:sz w:val="20"/>
              </w:rPr>
              <w:t xml:space="preserve"> presledkov.</w:t>
            </w:r>
          </w:p>
          <w:p w:rsidR="00952118" w:rsidRPr="008109C4" w:rsidRDefault="00952118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Primer: SI56012345678901234</w:t>
            </w:r>
          </w:p>
        </w:tc>
      </w:tr>
      <w:tr w:rsidR="008109C4" w:rsidRPr="008109C4" w:rsidTr="009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KontaktEmail</w:t>
            </w:r>
          </w:p>
        </w:tc>
        <w:tc>
          <w:tcPr>
            <w:tcW w:w="0" w:type="auto"/>
            <w:vAlign w:val="center"/>
          </w:tcPr>
          <w:p w:rsidR="0094378E" w:rsidRPr="008109C4" w:rsidRDefault="0094378E" w:rsidP="004D1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Kontaktni elektronski naslov </w:t>
            </w:r>
            <w:r w:rsidR="004D10F8" w:rsidRPr="008109C4">
              <w:rPr>
                <w:sz w:val="20"/>
              </w:rPr>
              <w:t>zavezanca.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70</w:t>
            </w:r>
          </w:p>
        </w:tc>
        <w:tc>
          <w:tcPr>
            <w:tcW w:w="0" w:type="auto"/>
            <w:vAlign w:val="center"/>
          </w:tcPr>
          <w:p w:rsidR="0094378E" w:rsidRPr="008109C4" w:rsidRDefault="0081086F" w:rsidP="008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Kontaktni elektronski naslov je koristen za komunikacijo referenta z </w:t>
            </w:r>
            <w:r w:rsidR="00622C93" w:rsidRPr="008109C4">
              <w:rPr>
                <w:sz w:val="20"/>
              </w:rPr>
              <w:t>zavezancem</w:t>
            </w:r>
            <w:r w:rsidRPr="008109C4">
              <w:rPr>
                <w:sz w:val="20"/>
              </w:rPr>
              <w:t>.</w:t>
            </w:r>
          </w:p>
          <w:p w:rsidR="002062D0" w:rsidRPr="008109C4" w:rsidRDefault="002062D0" w:rsidP="008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pri oddaji zahtevka obvezen.</w:t>
            </w:r>
          </w:p>
        </w:tc>
      </w:tr>
      <w:tr w:rsidR="008109C4" w:rsidRPr="008109C4" w:rsidTr="009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4378E" w:rsidRPr="008109C4" w:rsidRDefault="0094378E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KontaktTelefon</w:t>
            </w:r>
          </w:p>
        </w:tc>
        <w:tc>
          <w:tcPr>
            <w:tcW w:w="0" w:type="auto"/>
            <w:vAlign w:val="center"/>
          </w:tcPr>
          <w:p w:rsidR="0094378E" w:rsidRPr="008109C4" w:rsidRDefault="004D10F8" w:rsidP="004D1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Kontaktna</w:t>
            </w:r>
            <w:r w:rsidR="0094378E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telefonska številka zavezanca.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94378E" w:rsidRPr="008109C4" w:rsidRDefault="009D79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30</w:t>
            </w:r>
          </w:p>
        </w:tc>
        <w:tc>
          <w:tcPr>
            <w:tcW w:w="0" w:type="auto"/>
            <w:vAlign w:val="center"/>
          </w:tcPr>
          <w:p w:rsidR="0094378E" w:rsidRPr="008109C4" w:rsidRDefault="0081086F" w:rsidP="008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Kontaktni telefon je koristen za komunikacijo referenta z </w:t>
            </w:r>
            <w:r w:rsidR="00622C93" w:rsidRPr="008109C4">
              <w:rPr>
                <w:sz w:val="20"/>
              </w:rPr>
              <w:t>zavezancem</w:t>
            </w:r>
            <w:r w:rsidRPr="008109C4">
              <w:rPr>
                <w:sz w:val="20"/>
              </w:rPr>
              <w:t>.</w:t>
            </w:r>
          </w:p>
          <w:p w:rsidR="002062D0" w:rsidRPr="008109C4" w:rsidRDefault="002062D0" w:rsidP="0081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pri oddaji zahtevka obvezen.</w:t>
            </w:r>
          </w:p>
        </w:tc>
      </w:tr>
    </w:tbl>
    <w:p w:rsidR="004D10F8" w:rsidRPr="008109C4" w:rsidRDefault="004D10F8" w:rsidP="004A2479">
      <w:bookmarkStart w:id="41" w:name="_Toc464108112"/>
    </w:p>
    <w:p w:rsidR="004D10F8" w:rsidRPr="008109C4" w:rsidRDefault="004D10F8" w:rsidP="004A2479"/>
    <w:p w:rsidR="009D79D4" w:rsidRPr="008109C4" w:rsidRDefault="004D10F8" w:rsidP="00CB4B6F">
      <w:pPr>
        <w:pStyle w:val="Naslov3"/>
      </w:pPr>
      <w:bookmarkStart w:id="42" w:name="_Toc474614925"/>
      <w:bookmarkStart w:id="43" w:name="_Toc475343268"/>
      <w:r w:rsidRPr="008109C4">
        <w:t xml:space="preserve">3.2.2. </w:t>
      </w:r>
      <w:r w:rsidR="009D79D4" w:rsidRPr="008109C4">
        <w:t xml:space="preserve">Podatki </w:t>
      </w:r>
      <w:r w:rsidR="000A246C" w:rsidRPr="008109C4">
        <w:t>zahtevka</w:t>
      </w:r>
      <w:bookmarkEnd w:id="41"/>
      <w:bookmarkEnd w:id="42"/>
      <w:bookmarkEnd w:id="43"/>
    </w:p>
    <w:p w:rsidR="00675793" w:rsidRPr="008109C4" w:rsidRDefault="00675793" w:rsidP="00675793"/>
    <w:p w:rsidR="00675793" w:rsidRPr="008109C4" w:rsidRDefault="00675793" w:rsidP="00675793">
      <w:r w:rsidRPr="008109C4">
        <w:t>Segment vsebuje podatke o zahtevku.</w:t>
      </w:r>
    </w:p>
    <w:p w:rsidR="009D79D4" w:rsidRDefault="002F2CFB" w:rsidP="004D10F8">
      <w:pPr>
        <w:jc w:val="center"/>
        <w:rPr>
          <w:ins w:id="44" w:author="Slavko Vidmar" w:date="2020-12-16T12:32:00Z"/>
        </w:rPr>
      </w:pPr>
      <w:del w:id="45" w:author="Slavko Vidmar" w:date="2020-12-16T12:31:00Z">
        <w:r w:rsidRPr="008109C4" w:rsidDel="00037218">
          <w:rPr>
            <w:noProof/>
          </w:rPr>
          <w:drawing>
            <wp:inline distT="0" distB="0" distL="0" distR="0" wp14:anchorId="7D31E295" wp14:editId="7DCE688F">
              <wp:extent cx="2614731" cy="6342279"/>
              <wp:effectExtent l="0" t="0" r="0" b="1905"/>
              <wp:docPr id="5" name="Slika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2756" cy="63374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37218" w:rsidRPr="008109C4" w:rsidRDefault="009F5EF3" w:rsidP="004D10F8">
      <w:pPr>
        <w:jc w:val="center"/>
      </w:pPr>
      <w:bookmarkStart w:id="46" w:name="_GoBack"/>
      <w:ins w:id="47" w:author="Slavko Vidmar" w:date="2020-12-16T13:14:00Z">
        <w:r>
          <w:rPr>
            <w:noProof/>
          </w:rPr>
          <w:lastRenderedPageBreak/>
          <w:drawing>
            <wp:inline distT="0" distB="0" distL="0" distR="0" wp14:anchorId="4BB79B55" wp14:editId="46B63901">
              <wp:extent cx="2905125" cy="6210300"/>
              <wp:effectExtent l="0" t="0" r="9525" b="0"/>
              <wp:docPr id="10" name="Slik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05537" cy="62111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46"/>
    </w:p>
    <w:p w:rsidR="00037218" w:rsidRDefault="00037218" w:rsidP="004D10F8">
      <w:pPr>
        <w:jc w:val="center"/>
        <w:rPr>
          <w:ins w:id="48" w:author="Slavko Vidmar" w:date="2020-12-16T12:33:00Z"/>
          <w:b/>
          <w:sz w:val="16"/>
        </w:rPr>
      </w:pPr>
    </w:p>
    <w:p w:rsidR="009F5EF3" w:rsidRDefault="009F5EF3" w:rsidP="004D10F8">
      <w:pPr>
        <w:jc w:val="center"/>
        <w:rPr>
          <w:ins w:id="49" w:author="Slavko Vidmar" w:date="2020-12-16T13:14:00Z"/>
          <w:b/>
          <w:sz w:val="16"/>
        </w:rPr>
      </w:pPr>
    </w:p>
    <w:p w:rsidR="004D10F8" w:rsidRPr="008109C4" w:rsidRDefault="004D10F8" w:rsidP="004D10F8">
      <w:pPr>
        <w:jc w:val="center"/>
        <w:rPr>
          <w:b/>
          <w:sz w:val="16"/>
        </w:rPr>
      </w:pPr>
      <w:r w:rsidRPr="008109C4">
        <w:rPr>
          <w:b/>
          <w:sz w:val="16"/>
        </w:rPr>
        <w:t>Slika 3: Struktura podatkov zahtevka</w:t>
      </w:r>
    </w:p>
    <w:p w:rsidR="004D10F8" w:rsidRDefault="004D10F8" w:rsidP="004D10F8">
      <w:pPr>
        <w:jc w:val="center"/>
        <w:rPr>
          <w:ins w:id="50" w:author="Slavko Vidmar" w:date="2020-12-16T13:34:00Z"/>
        </w:rPr>
      </w:pPr>
    </w:p>
    <w:p w:rsidR="00E53C26" w:rsidRDefault="00E53C26" w:rsidP="004D10F8">
      <w:pPr>
        <w:jc w:val="center"/>
        <w:rPr>
          <w:ins w:id="51" w:author="Slavko Vidmar" w:date="2020-12-16T13:34:00Z"/>
        </w:rPr>
      </w:pPr>
    </w:p>
    <w:p w:rsidR="00E53C26" w:rsidRDefault="00E53C26" w:rsidP="004D10F8">
      <w:pPr>
        <w:jc w:val="center"/>
        <w:rPr>
          <w:ins w:id="52" w:author="Slavko Vidmar" w:date="2020-12-16T13:34:00Z"/>
        </w:rPr>
      </w:pPr>
    </w:p>
    <w:p w:rsidR="00E53C26" w:rsidRDefault="00E53C26" w:rsidP="004D10F8">
      <w:pPr>
        <w:jc w:val="center"/>
        <w:rPr>
          <w:ins w:id="53" w:author="Slavko Vidmar" w:date="2020-12-16T13:34:00Z"/>
        </w:rPr>
      </w:pPr>
    </w:p>
    <w:p w:rsidR="00E53C26" w:rsidRPr="008109C4" w:rsidRDefault="00E53C26" w:rsidP="004D10F8">
      <w:pPr>
        <w:jc w:val="center"/>
      </w:pPr>
    </w:p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517"/>
        <w:gridCol w:w="2619"/>
        <w:gridCol w:w="645"/>
        <w:gridCol w:w="834"/>
        <w:gridCol w:w="3720"/>
      </w:tblGrid>
      <w:tr w:rsidR="008109C4" w:rsidRPr="008109C4" w:rsidTr="002F2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D79D4" w:rsidRPr="008109C4" w:rsidRDefault="009D79D4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9D79D4" w:rsidRPr="008109C4" w:rsidRDefault="009D79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9D79D4" w:rsidRPr="008109C4" w:rsidRDefault="009D79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9D79D4" w:rsidRPr="008109C4" w:rsidRDefault="009D79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9D79D4" w:rsidRPr="008109C4" w:rsidRDefault="009D79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F2CFB" w:rsidRPr="008109C4" w:rsidRDefault="002F2CFB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DtZahtevka</w:t>
            </w:r>
          </w:p>
        </w:tc>
        <w:tc>
          <w:tcPr>
            <w:tcW w:w="0" w:type="auto"/>
            <w:vAlign w:val="center"/>
          </w:tcPr>
          <w:p w:rsidR="002F2CFB" w:rsidRPr="008109C4" w:rsidRDefault="002F2CFB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oddaje zahtevka</w:t>
            </w:r>
            <w:r w:rsidR="004D10F8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2F2CFB" w:rsidRPr="008109C4" w:rsidRDefault="00C953F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0" w:type="auto"/>
            <w:vAlign w:val="center"/>
          </w:tcPr>
          <w:p w:rsidR="002F2CFB" w:rsidRPr="008109C4" w:rsidRDefault="00C953F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2F2CFB" w:rsidRPr="008109C4" w:rsidRDefault="002F2CFB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DtIzplacila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izplačila zavezanca</w:t>
            </w:r>
            <w:r w:rsidR="004D10F8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VrstaZahtevka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5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Vrsta zahtevka</w:t>
            </w:r>
            <w:r w:rsidR="004D10F8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E50223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E50223" w:rsidRPr="008109C4">
              <w:rPr>
                <w:sz w:val="20"/>
              </w:rPr>
              <w:t>:</w:t>
            </w:r>
          </w:p>
          <w:p w:rsidR="00E50223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2 - refundacija delodajalca, </w:t>
            </w:r>
          </w:p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3 - razlika do minimalne </w:t>
            </w:r>
            <w:r w:rsidR="002F795E" w:rsidRPr="008109C4">
              <w:rPr>
                <w:sz w:val="20"/>
              </w:rPr>
              <w:t>osnove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SifraOeZzzs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5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Šifra OE ali izpostave </w:t>
            </w:r>
            <w:r w:rsidR="00E50223" w:rsidRPr="008109C4">
              <w:rPr>
                <w:sz w:val="20"/>
              </w:rPr>
              <w:t>ZZZS, kjer bo obdelan</w:t>
            </w:r>
            <w:r w:rsidRPr="008109C4">
              <w:rPr>
                <w:sz w:val="20"/>
              </w:rPr>
              <w:t xml:space="preserve"> zahtev</w:t>
            </w:r>
            <w:r w:rsidR="00E50223" w:rsidRPr="008109C4">
              <w:rPr>
                <w:sz w:val="20"/>
              </w:rPr>
              <w:t>ek.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6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8E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210000 in 300500</w:t>
            </w:r>
            <w:r w:rsidR="00E50223" w:rsidRPr="008109C4">
              <w:rPr>
                <w:sz w:val="20"/>
              </w:rPr>
              <w:t xml:space="preserve">. Uporablja se šifrant »ZZZS OE/Izpostave«. </w:t>
            </w:r>
            <w:r w:rsidR="008E358B" w:rsidRPr="008109C4">
              <w:rPr>
                <w:sz w:val="20"/>
              </w:rPr>
              <w:t>Podatek je obvezen</w:t>
            </w:r>
            <w:ins w:id="54" w:author="Slavko Vidmar" w:date="2020-12-16T13:36:00Z">
              <w:r w:rsidR="00E53C26">
                <w:rPr>
                  <w:sz w:val="20"/>
                </w:rPr>
                <w:t>.</w:t>
              </w:r>
            </w:ins>
            <w:del w:id="55" w:author="Slavko Vidmar" w:date="2020-12-16T13:36:00Z">
              <w:r w:rsidR="008E358B" w:rsidRPr="008109C4" w:rsidDel="00E53C26">
                <w:rPr>
                  <w:sz w:val="20"/>
                </w:rPr>
                <w:delText xml:space="preserve"> pri oddaji zahtevka.</w:delText>
              </w:r>
            </w:del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LetoZahtevka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5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Leto zahtevka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4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2007 in 2100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lastRenderedPageBreak/>
              <w:t>MesecZahtevka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5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Mesec zahtevka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1 in 12</w:t>
            </w:r>
            <w:r w:rsidR="00E50223" w:rsidRPr="008109C4">
              <w:rPr>
                <w:sz w:val="20"/>
              </w:rPr>
              <w:t>. Mesec in leto zahtevka ne smeta biti več kot 5 let nazaj glede na datum oddaje zahtevka.</w:t>
            </w: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15C0A" w:rsidRPr="008109C4" w:rsidRDefault="00815C0A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FiksniObracun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5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Oznaka, ali gre za fiksni ali dejanski obračun</w:t>
            </w:r>
            <w:r w:rsidR="00E50223" w:rsidRPr="008109C4">
              <w:rPr>
                <w:sz w:val="20"/>
              </w:rPr>
              <w:t>.</w:t>
            </w:r>
            <w:r w:rsidRPr="008109C4">
              <w:rPr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LOG</w:t>
            </w:r>
          </w:p>
        </w:tc>
        <w:tc>
          <w:tcPr>
            <w:tcW w:w="0" w:type="auto"/>
            <w:vAlign w:val="center"/>
          </w:tcPr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E50223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E50223" w:rsidRPr="008109C4">
              <w:rPr>
                <w:sz w:val="20"/>
              </w:rPr>
              <w:t>:</w:t>
            </w:r>
          </w:p>
          <w:p w:rsidR="00E50223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true </w:t>
            </w:r>
            <w:r w:rsidR="00E50223" w:rsidRPr="008109C4">
              <w:rPr>
                <w:sz w:val="20"/>
              </w:rPr>
              <w:t>– fiksni obračun,</w:t>
            </w:r>
          </w:p>
          <w:p w:rsidR="00815C0A" w:rsidRPr="008109C4" w:rsidRDefault="00815C0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false</w:t>
            </w:r>
            <w:r w:rsidR="00E50223" w:rsidRPr="008109C4">
              <w:rPr>
                <w:sz w:val="20"/>
              </w:rPr>
              <w:t xml:space="preserve"> – dejanski obračun.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114D" w:rsidRPr="008109C4" w:rsidRDefault="0028114D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StUrSkupno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Skupno število ur mesečne obveznosti pri zavezancu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0 in 999,99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114D" w:rsidRPr="008109C4" w:rsidRDefault="0028114D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StUrPovprecno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5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Povprečno število ur m</w:t>
            </w:r>
            <w:r w:rsidR="00E50223" w:rsidRPr="008109C4">
              <w:rPr>
                <w:sz w:val="20"/>
              </w:rPr>
              <w:t>esečne obveznosti pri zavezancu.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0 in 999,99</w:t>
            </w:r>
            <w:r w:rsidR="00E50223" w:rsidRPr="008109C4">
              <w:rPr>
                <w:sz w:val="20"/>
              </w:rPr>
              <w:t>.</w:t>
            </w:r>
          </w:p>
          <w:p w:rsidR="00E50223" w:rsidRPr="008109C4" w:rsidRDefault="00E50223" w:rsidP="0081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</w:t>
            </w:r>
            <w:r w:rsidR="0081086F" w:rsidRPr="008109C4">
              <w:rPr>
                <w:sz w:val="20"/>
              </w:rPr>
              <w:t>ek</w:t>
            </w:r>
            <w:r w:rsidRPr="008109C4">
              <w:rPr>
                <w:sz w:val="20"/>
              </w:rPr>
              <w:t xml:space="preserve"> je obvezen pri fiksnem obračunu.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114D" w:rsidRPr="008109C4" w:rsidRDefault="0028114D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StObracunov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obračunov na zahtevku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28114D" w:rsidRPr="008109C4" w:rsidRDefault="00E5022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vrednosti: večje</w:t>
            </w:r>
            <w:r w:rsidR="0028114D" w:rsidRPr="008109C4">
              <w:rPr>
                <w:sz w:val="20"/>
              </w:rPr>
              <w:t xml:space="preserve"> od 0</w:t>
            </w:r>
            <w:r w:rsidRPr="008109C4">
              <w:rPr>
                <w:sz w:val="20"/>
              </w:rPr>
              <w:t>.</w:t>
            </w:r>
            <w:r w:rsidR="00EC1462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Vrednost podatka</w:t>
            </w:r>
            <w:r w:rsidR="00EC1462" w:rsidRPr="008109C4">
              <w:rPr>
                <w:sz w:val="20"/>
              </w:rPr>
              <w:t xml:space="preserve"> mora ustrezati številu priloženih obračunov</w:t>
            </w:r>
            <w:r w:rsidRPr="008109C4">
              <w:rPr>
                <w:sz w:val="20"/>
              </w:rPr>
              <w:t>.</w:t>
            </w:r>
          </w:p>
          <w:p w:rsidR="00070E7B" w:rsidRPr="008109C4" w:rsidRDefault="00070E7B" w:rsidP="00E50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Največje </w:t>
            </w:r>
            <w:r w:rsidR="00E50223" w:rsidRPr="008109C4">
              <w:rPr>
                <w:sz w:val="20"/>
              </w:rPr>
              <w:t>dovoljeno</w:t>
            </w:r>
            <w:r w:rsidRPr="008109C4">
              <w:rPr>
                <w:sz w:val="20"/>
              </w:rPr>
              <w:t xml:space="preserve"> število obračunov na zahtevek je določeno v šifrantu »Parametri«.</w:t>
            </w: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114D" w:rsidRPr="008109C4" w:rsidRDefault="0028114D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StPrilog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50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prilog – število vseh priloženih dokumentov na zahtevku in vseh obračunih skupaj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E50223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večje od 0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114D" w:rsidRPr="008109C4" w:rsidRDefault="0028114D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ZnZahtevka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Znesek zahtevka – skupni znesek; vsota zneskov vseh obračunov na zahtevku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28114D" w:rsidRPr="008109C4" w:rsidRDefault="0028114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E50223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1.000.000.000.000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2F2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04713" w:rsidRPr="008109C4" w:rsidRDefault="00504713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Sklic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Sklic za nakazilo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30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Dolžina od 1 do 30 znakov</w:t>
            </w:r>
            <w:r w:rsidR="00E50223" w:rsidRPr="008109C4">
              <w:rPr>
                <w:sz w:val="20"/>
              </w:rPr>
              <w:t>.</w:t>
            </w:r>
          </w:p>
          <w:p w:rsidR="00EC1462" w:rsidRPr="008109C4" w:rsidRDefault="00EC146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Sklic je sestavljen iz 2 podatkov:</w:t>
            </w:r>
          </w:p>
          <w:p w:rsidR="00EC1462" w:rsidRPr="008109C4" w:rsidRDefault="00EC146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• referenca SI je sestavljena iz predpone SI in 2 mestnega alfanumeričnega polja npr. SI12</w:t>
            </w:r>
            <w:r w:rsidR="00E50223" w:rsidRPr="008109C4">
              <w:rPr>
                <w:sz w:val="20"/>
              </w:rPr>
              <w:t>,</w:t>
            </w:r>
          </w:p>
          <w:p w:rsidR="00EC1462" w:rsidRPr="008109C4" w:rsidRDefault="00923FB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• model je 22-</w:t>
            </w:r>
            <w:r w:rsidR="00EC1462" w:rsidRPr="008109C4">
              <w:rPr>
                <w:sz w:val="20"/>
              </w:rPr>
              <w:t>mestno alfanumerično polje, ki lahko vsebuje največ 20 številk in 2 vezaja</w:t>
            </w:r>
            <w:r w:rsidR="00E50223" w:rsidRPr="008109C4">
              <w:rPr>
                <w:sz w:val="20"/>
              </w:rPr>
              <w:t>.</w:t>
            </w:r>
          </w:p>
          <w:p w:rsidR="00D1162D" w:rsidRPr="008109C4" w:rsidRDefault="001E5D8B" w:rsidP="00760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Sklic je neobvezen, </w:t>
            </w:r>
            <w:r w:rsidR="007607D4" w:rsidRPr="008109C4">
              <w:rPr>
                <w:sz w:val="20"/>
              </w:rPr>
              <w:t xml:space="preserve">kadar pa je naveden, </w:t>
            </w:r>
            <w:r w:rsidRPr="008109C4">
              <w:rPr>
                <w:sz w:val="20"/>
              </w:rPr>
              <w:t xml:space="preserve">mora </w:t>
            </w:r>
            <w:r w:rsidR="007607D4" w:rsidRPr="008109C4">
              <w:rPr>
                <w:sz w:val="20"/>
              </w:rPr>
              <w:t xml:space="preserve">biti </w:t>
            </w:r>
            <w:r w:rsidRPr="008109C4">
              <w:rPr>
                <w:sz w:val="20"/>
              </w:rPr>
              <w:t>vpisa</w:t>
            </w:r>
            <w:r w:rsidR="007607D4" w:rsidRPr="008109C4">
              <w:rPr>
                <w:sz w:val="20"/>
              </w:rPr>
              <w:t>n</w:t>
            </w:r>
            <w:r w:rsidRPr="008109C4">
              <w:rPr>
                <w:sz w:val="20"/>
              </w:rPr>
              <w:t xml:space="preserve"> v skladu z navodili za sklic pri SEPA nalogih.</w:t>
            </w:r>
          </w:p>
        </w:tc>
      </w:tr>
      <w:tr w:rsidR="008109C4" w:rsidRPr="008109C4" w:rsidTr="002F2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04713" w:rsidRPr="008109C4" w:rsidRDefault="00504713" w:rsidP="00E36E62">
            <w:pPr>
              <w:rPr>
                <w:rFonts w:cstheme="minorHAnsi"/>
                <w:sz w:val="20"/>
              </w:rPr>
            </w:pPr>
            <w:r w:rsidRPr="008109C4">
              <w:rPr>
                <w:sz w:val="20"/>
              </w:rPr>
              <w:t>Opomba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Opomba zavezanca glede celotnega zahtevka</w:t>
            </w:r>
            <w:r w:rsidR="00E50223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Dolžina od 1 do 100 znakov</w:t>
            </w:r>
            <w:r w:rsidR="00E50223" w:rsidRPr="008109C4">
              <w:rPr>
                <w:sz w:val="20"/>
              </w:rPr>
              <w:t>.</w:t>
            </w:r>
          </w:p>
        </w:tc>
      </w:tr>
      <w:tr w:rsidR="008109C4" w:rsidRPr="008109C4" w:rsidTr="00EF2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4D2312" w:rsidRPr="008109C4" w:rsidRDefault="004D2312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Dokumenti</w:t>
            </w:r>
          </w:p>
        </w:tc>
        <w:tc>
          <w:tcPr>
            <w:tcW w:w="0" w:type="auto"/>
            <w:gridSpan w:val="4"/>
            <w:shd w:val="clear" w:color="auto" w:fill="F2F2F2" w:themeFill="background1" w:themeFillShade="F2"/>
            <w:vAlign w:val="center"/>
          </w:tcPr>
          <w:p w:rsidR="004D2312" w:rsidRPr="008109C4" w:rsidRDefault="00675793" w:rsidP="00675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dokumentih zahtevka. </w:t>
            </w:r>
            <w:r w:rsidR="004D2312" w:rsidRPr="008109C4">
              <w:rPr>
                <w:sz w:val="20"/>
              </w:rPr>
              <w:t xml:space="preserve">Glej poglavje </w:t>
            </w:r>
            <w:r w:rsidRPr="008109C4">
              <w:rPr>
                <w:sz w:val="20"/>
              </w:rPr>
              <w:t>3.2.2.1.</w:t>
            </w:r>
          </w:p>
        </w:tc>
      </w:tr>
    </w:tbl>
    <w:p w:rsidR="00675793" w:rsidRPr="008109C4" w:rsidRDefault="00675793" w:rsidP="00923FBC">
      <w:bookmarkStart w:id="56" w:name="_Toc464108113"/>
      <w:bookmarkStart w:id="57" w:name="_Ref473101983"/>
    </w:p>
    <w:p w:rsidR="00675793" w:rsidRPr="008109C4" w:rsidRDefault="00675793" w:rsidP="00923FBC"/>
    <w:p w:rsidR="00675793" w:rsidRPr="008109C4" w:rsidRDefault="00675793" w:rsidP="00675793">
      <w:pPr>
        <w:pStyle w:val="Naslov4"/>
      </w:pPr>
      <w:r w:rsidRPr="008109C4">
        <w:t>3.2.2.1. Podatki o dokumentih zahtevka</w:t>
      </w:r>
    </w:p>
    <w:p w:rsidR="00675793" w:rsidRPr="008109C4" w:rsidRDefault="00675793" w:rsidP="00923FBC"/>
    <w:bookmarkEnd w:id="56"/>
    <w:bookmarkEnd w:id="57"/>
    <w:p w:rsidR="00675793" w:rsidRPr="008109C4" w:rsidRDefault="00675793" w:rsidP="00A303F0">
      <w:pPr>
        <w:jc w:val="both"/>
      </w:pPr>
      <w:r w:rsidRPr="008109C4">
        <w:t xml:space="preserve">V tem segmentu se navede podatke o </w:t>
      </w:r>
      <w:r w:rsidR="00A303F0" w:rsidRPr="008109C4">
        <w:rPr>
          <w:strike/>
        </w:rPr>
        <w:t>enem ali več</w:t>
      </w:r>
      <w:r w:rsidR="00A303F0" w:rsidRPr="008109C4">
        <w:t xml:space="preserve"> </w:t>
      </w:r>
      <w:r w:rsidRPr="008109C4">
        <w:t>dokumentih, ki so priloga k zahtevku.</w:t>
      </w:r>
      <w:r w:rsidR="00622C93" w:rsidRPr="008109C4">
        <w:t xml:space="preserve"> </w:t>
      </w:r>
      <w:r w:rsidR="00856D70" w:rsidRPr="008109C4">
        <w:t>Dovoljene vrste prilog k zahtevku so navedene v šifrantu Vrste prilog.</w:t>
      </w:r>
      <w:r w:rsidRPr="008109C4">
        <w:t xml:space="preserve"> Za vsak dok</w:t>
      </w:r>
      <w:r w:rsidR="00A303F0" w:rsidRPr="008109C4">
        <w:t>ument se navede identifikator,</w:t>
      </w:r>
      <w:r w:rsidRPr="008109C4">
        <w:t xml:space="preserve"> vrsto dokumenta</w:t>
      </w:r>
      <w:r w:rsidR="00A303F0" w:rsidRPr="008109C4">
        <w:t xml:space="preserve"> in opis</w:t>
      </w:r>
      <w:r w:rsidRPr="008109C4">
        <w:t xml:space="preserve">. </w:t>
      </w:r>
    </w:p>
    <w:p w:rsidR="00675793" w:rsidRPr="008109C4" w:rsidRDefault="00675793" w:rsidP="00E36E62"/>
    <w:p w:rsidR="00A303F0" w:rsidRPr="008109C4" w:rsidRDefault="00A303F0" w:rsidP="00E36E62">
      <w:pPr>
        <w:rPr>
          <w:sz w:val="20"/>
        </w:rPr>
      </w:pPr>
      <w:r w:rsidRPr="008109C4">
        <w:rPr>
          <w:sz w:val="20"/>
        </w:rPr>
        <w:t xml:space="preserve">Identifikator priloge (mora se ujemati s podatkom OddajVlogoReq/EvemNDMDocument/Priloga/@id iz zahtevka metode e-NDM vmesnika </w:t>
      </w:r>
      <w:r w:rsidRPr="008109C4">
        <w:rPr>
          <w:i/>
          <w:sz w:val="20"/>
        </w:rPr>
        <w:t>submitVloga</w:t>
      </w:r>
      <w:r w:rsidRPr="008109C4">
        <w:rPr>
          <w:sz w:val="20"/>
        </w:rPr>
        <w:t>)</w:t>
      </w:r>
    </w:p>
    <w:p w:rsidR="00504713" w:rsidRPr="008109C4" w:rsidRDefault="00504713" w:rsidP="00675793">
      <w:pPr>
        <w:jc w:val="center"/>
      </w:pPr>
      <w:r w:rsidRPr="008109C4">
        <w:rPr>
          <w:noProof/>
        </w:rPr>
        <w:drawing>
          <wp:inline distT="0" distB="0" distL="0" distR="0" wp14:anchorId="60A51D1B" wp14:editId="395A74A5">
            <wp:extent cx="3625794" cy="1514776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874" cy="15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32" w:rsidRPr="008109C4" w:rsidRDefault="00EF4532" w:rsidP="00675793">
      <w:pPr>
        <w:jc w:val="center"/>
        <w:rPr>
          <w:b/>
          <w:sz w:val="18"/>
        </w:rPr>
      </w:pPr>
    </w:p>
    <w:p w:rsidR="00675793" w:rsidRPr="008109C4" w:rsidRDefault="00675793" w:rsidP="00675793">
      <w:pPr>
        <w:jc w:val="center"/>
        <w:rPr>
          <w:b/>
          <w:sz w:val="18"/>
        </w:rPr>
      </w:pPr>
      <w:r w:rsidRPr="008109C4">
        <w:rPr>
          <w:b/>
          <w:sz w:val="18"/>
        </w:rPr>
        <w:t>Slika 4: Struktura podatkov o dokumentih zahtevka</w:t>
      </w:r>
    </w:p>
    <w:p w:rsidR="00675793" w:rsidRPr="008109C4" w:rsidRDefault="00675793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286"/>
        <w:gridCol w:w="1961"/>
        <w:gridCol w:w="645"/>
        <w:gridCol w:w="834"/>
        <w:gridCol w:w="4609"/>
      </w:tblGrid>
      <w:tr w:rsidR="008109C4" w:rsidRPr="008109C4" w:rsidTr="00A3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04713" w:rsidRPr="008109C4" w:rsidRDefault="00504713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504713" w:rsidRPr="008109C4" w:rsidRDefault="00504713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A30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75793" w:rsidRPr="008109C4" w:rsidRDefault="00A303F0" w:rsidP="00A303F0">
            <w:pPr>
              <w:rPr>
                <w:sz w:val="20"/>
              </w:rPr>
            </w:pPr>
            <w:r w:rsidRPr="008109C4">
              <w:rPr>
                <w:sz w:val="20"/>
              </w:rPr>
              <w:t>@I</w:t>
            </w:r>
            <w:r w:rsidR="00675793" w:rsidRPr="008109C4">
              <w:rPr>
                <w:sz w:val="20"/>
              </w:rPr>
              <w:t>d</w:t>
            </w:r>
          </w:p>
        </w:tc>
        <w:tc>
          <w:tcPr>
            <w:tcW w:w="0" w:type="auto"/>
            <w:vAlign w:val="center"/>
          </w:tcPr>
          <w:p w:rsidR="00675793" w:rsidRPr="008109C4" w:rsidRDefault="00A303F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Identifikator (enolična številka dokumenta). </w:t>
            </w:r>
          </w:p>
        </w:tc>
        <w:tc>
          <w:tcPr>
            <w:tcW w:w="0" w:type="auto"/>
            <w:vAlign w:val="center"/>
          </w:tcPr>
          <w:p w:rsidR="00675793" w:rsidRPr="008109C4" w:rsidRDefault="00A303F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675793" w:rsidRPr="008109C4" w:rsidRDefault="0067579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675793" w:rsidRPr="008109C4" w:rsidRDefault="00675793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A3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303F0" w:rsidRPr="008109C4" w:rsidRDefault="00A303F0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@Sifra</w:t>
            </w:r>
          </w:p>
        </w:tc>
        <w:tc>
          <w:tcPr>
            <w:tcW w:w="0" w:type="auto"/>
            <w:vAlign w:val="center"/>
          </w:tcPr>
          <w:p w:rsidR="00A303F0" w:rsidRPr="008109C4" w:rsidRDefault="00A303F0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vrste dokumenta.</w:t>
            </w:r>
          </w:p>
        </w:tc>
        <w:tc>
          <w:tcPr>
            <w:tcW w:w="0" w:type="auto"/>
            <w:vAlign w:val="center"/>
          </w:tcPr>
          <w:p w:rsidR="00A303F0" w:rsidRPr="008109C4" w:rsidRDefault="00A375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A303F0" w:rsidRPr="008109C4" w:rsidRDefault="00A375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</w:t>
            </w:r>
          </w:p>
        </w:tc>
        <w:tc>
          <w:tcPr>
            <w:tcW w:w="0" w:type="auto"/>
            <w:vAlign w:val="center"/>
          </w:tcPr>
          <w:p w:rsidR="00A303F0" w:rsidRPr="008109C4" w:rsidRDefault="00A303F0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vrednosti: med 0 in 32767. Uporablja se šifrant »</w:t>
            </w:r>
            <w:r w:rsidR="00A375FC" w:rsidRPr="008109C4">
              <w:rPr>
                <w:sz w:val="20"/>
              </w:rPr>
              <w:t>Vrste prilog</w:t>
            </w:r>
            <w:r w:rsidRPr="008109C4">
              <w:rPr>
                <w:sz w:val="20"/>
              </w:rPr>
              <w:t>«, ki določa katere vrste dokumentov se lahko navaja pri zahtevku in katere pri obračunih.</w:t>
            </w:r>
          </w:p>
        </w:tc>
      </w:tr>
      <w:tr w:rsidR="008109C4" w:rsidRPr="008109C4" w:rsidTr="00A30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5E3A" w:rsidRPr="008109C4" w:rsidRDefault="00E25E3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Dokument[i]</w:t>
            </w:r>
          </w:p>
        </w:tc>
        <w:tc>
          <w:tcPr>
            <w:tcW w:w="0" w:type="auto"/>
            <w:vAlign w:val="center"/>
          </w:tcPr>
          <w:p w:rsidR="00E25E3A" w:rsidRPr="008109C4" w:rsidRDefault="007E574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</w:t>
            </w:r>
            <w:r w:rsidR="00FA3A26" w:rsidRPr="008109C4">
              <w:rPr>
                <w:sz w:val="20"/>
              </w:rPr>
              <w:t xml:space="preserve">pis </w:t>
            </w:r>
            <w:r w:rsidR="00E25E3A" w:rsidRPr="008109C4">
              <w:rPr>
                <w:sz w:val="20"/>
              </w:rPr>
              <w:t>dokumenta</w:t>
            </w:r>
          </w:p>
        </w:tc>
        <w:tc>
          <w:tcPr>
            <w:tcW w:w="0" w:type="auto"/>
            <w:vAlign w:val="center"/>
          </w:tcPr>
          <w:p w:rsidR="00E25E3A" w:rsidRPr="008109C4" w:rsidRDefault="00FC02C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E25E3A" w:rsidRPr="008109C4" w:rsidRDefault="00E25E3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E25E3A" w:rsidRPr="008109C4" w:rsidRDefault="00A375F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Opis, ki dodatno opredeljuje dokument.</w:t>
            </w:r>
          </w:p>
        </w:tc>
      </w:tr>
    </w:tbl>
    <w:p w:rsidR="00923FBC" w:rsidRPr="008109C4" w:rsidRDefault="00923FBC" w:rsidP="00923FBC">
      <w:bookmarkStart w:id="58" w:name="_Toc464108114"/>
      <w:bookmarkStart w:id="59" w:name="_Toc474614926"/>
    </w:p>
    <w:p w:rsidR="00923FBC" w:rsidRPr="008109C4" w:rsidRDefault="00923FBC" w:rsidP="00923FBC"/>
    <w:p w:rsidR="005815E7" w:rsidRPr="008109C4" w:rsidRDefault="00A303F0" w:rsidP="00CB4B6F">
      <w:pPr>
        <w:pStyle w:val="Naslov3"/>
      </w:pPr>
      <w:bookmarkStart w:id="60" w:name="_Toc475343269"/>
      <w:r w:rsidRPr="008109C4">
        <w:t xml:space="preserve">3.2.3. </w:t>
      </w:r>
      <w:r w:rsidR="005815E7" w:rsidRPr="008109C4">
        <w:t xml:space="preserve">Podatki </w:t>
      </w:r>
      <w:r w:rsidR="000A246C" w:rsidRPr="008109C4">
        <w:t>obračunov</w:t>
      </w:r>
      <w:bookmarkEnd w:id="58"/>
      <w:bookmarkEnd w:id="59"/>
      <w:bookmarkEnd w:id="60"/>
    </w:p>
    <w:p w:rsidR="00A303F0" w:rsidRPr="008109C4" w:rsidRDefault="00A303F0" w:rsidP="00E36E62"/>
    <w:p w:rsidR="009A1297" w:rsidRPr="008109C4" w:rsidRDefault="009A1297" w:rsidP="00E36E62">
      <w:r w:rsidRPr="008109C4">
        <w:t>Segment vsebuje podatke o enem ali več obračunih.</w:t>
      </w:r>
      <w:r w:rsidR="00070E7B" w:rsidRPr="008109C4">
        <w:t xml:space="preserve"> </w:t>
      </w:r>
    </w:p>
    <w:p w:rsidR="005815E7" w:rsidRPr="008109C4" w:rsidRDefault="006D33E4" w:rsidP="007E3AE0">
      <w:pPr>
        <w:jc w:val="center"/>
      </w:pPr>
      <w:r w:rsidRPr="008109C4">
        <w:rPr>
          <w:noProof/>
        </w:rPr>
        <w:lastRenderedPageBreak/>
        <w:drawing>
          <wp:inline distT="0" distB="0" distL="0" distR="0" wp14:anchorId="5E399DA1" wp14:editId="63611276">
            <wp:extent cx="3315694" cy="7001518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8683" cy="70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7" w:rsidRPr="008109C4" w:rsidRDefault="009A1297" w:rsidP="007E3AE0">
      <w:pPr>
        <w:jc w:val="center"/>
      </w:pPr>
    </w:p>
    <w:p w:rsidR="007E3AE0" w:rsidRPr="008109C4" w:rsidRDefault="007E3AE0" w:rsidP="007E3AE0">
      <w:pPr>
        <w:jc w:val="center"/>
        <w:rPr>
          <w:b/>
          <w:sz w:val="18"/>
        </w:rPr>
      </w:pPr>
      <w:r w:rsidRPr="008109C4">
        <w:rPr>
          <w:b/>
          <w:sz w:val="18"/>
        </w:rPr>
        <w:t>Slika 5: Struktura podatkov obračuna (1. del)</w:t>
      </w:r>
    </w:p>
    <w:p w:rsidR="009A1297" w:rsidRPr="008109C4" w:rsidRDefault="006D33E4" w:rsidP="007E3AE0">
      <w:pPr>
        <w:jc w:val="center"/>
      </w:pPr>
      <w:r w:rsidRPr="008109C4">
        <w:rPr>
          <w:noProof/>
        </w:rPr>
        <w:lastRenderedPageBreak/>
        <w:drawing>
          <wp:inline distT="0" distB="0" distL="0" distR="0" wp14:anchorId="6E9824E7" wp14:editId="5DCC9C04">
            <wp:extent cx="2067194" cy="6975680"/>
            <wp:effectExtent l="0" t="0" r="952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194" cy="69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E0" w:rsidRPr="008109C4" w:rsidRDefault="007E3AE0" w:rsidP="007E3AE0">
      <w:pPr>
        <w:jc w:val="center"/>
      </w:pPr>
    </w:p>
    <w:p w:rsidR="007E3AE0" w:rsidRPr="008109C4" w:rsidRDefault="007E3AE0" w:rsidP="007E3AE0">
      <w:pPr>
        <w:jc w:val="center"/>
        <w:rPr>
          <w:b/>
          <w:sz w:val="18"/>
        </w:rPr>
      </w:pPr>
      <w:r w:rsidRPr="008109C4">
        <w:rPr>
          <w:b/>
          <w:sz w:val="18"/>
        </w:rPr>
        <w:t>Slika 6: Struktura podatkov obračuna (2. del)</w:t>
      </w:r>
    </w:p>
    <w:p w:rsidR="00197097" w:rsidRPr="008109C4" w:rsidRDefault="00826B49" w:rsidP="00493986">
      <w:pPr>
        <w:jc w:val="center"/>
      </w:pPr>
      <w:r w:rsidRPr="008109C4">
        <w:rPr>
          <w:noProof/>
        </w:rPr>
        <w:lastRenderedPageBreak/>
        <w:drawing>
          <wp:inline distT="0" distB="0" distL="0" distR="0" wp14:anchorId="70F8432F" wp14:editId="62D2A1A5">
            <wp:extent cx="3781425" cy="69342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E0" w:rsidRPr="008109C4" w:rsidRDefault="007E3AE0" w:rsidP="007E3AE0">
      <w:pPr>
        <w:jc w:val="center"/>
        <w:rPr>
          <w:b/>
          <w:sz w:val="18"/>
        </w:rPr>
      </w:pPr>
    </w:p>
    <w:p w:rsidR="007E3AE0" w:rsidRPr="008109C4" w:rsidRDefault="007E3AE0" w:rsidP="007E3AE0">
      <w:pPr>
        <w:jc w:val="center"/>
        <w:rPr>
          <w:b/>
          <w:sz w:val="18"/>
        </w:rPr>
      </w:pPr>
      <w:r w:rsidRPr="008109C4">
        <w:rPr>
          <w:b/>
          <w:sz w:val="18"/>
        </w:rPr>
        <w:t>Slika 7: Struktura podatkov obračuna (3. del)</w:t>
      </w:r>
    </w:p>
    <w:p w:rsidR="007E3AE0" w:rsidRPr="008109C4" w:rsidRDefault="007E3AE0" w:rsidP="00E36E62"/>
    <w:p w:rsidR="007E3AE0" w:rsidRPr="008109C4" w:rsidRDefault="007E3AE0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3244"/>
        <w:gridCol w:w="1911"/>
        <w:gridCol w:w="645"/>
        <w:gridCol w:w="834"/>
        <w:gridCol w:w="2701"/>
      </w:tblGrid>
      <w:tr w:rsidR="008109C4" w:rsidRPr="008109C4" w:rsidTr="00826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55EDB" w:rsidRPr="008109C4" w:rsidRDefault="00455EDB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2061" w:type="dxa"/>
            <w:vAlign w:val="center"/>
          </w:tcPr>
          <w:p w:rsidR="00455EDB" w:rsidRPr="008109C4" w:rsidRDefault="00455EDB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645" w:type="dxa"/>
            <w:vAlign w:val="center"/>
          </w:tcPr>
          <w:p w:rsidR="00455EDB" w:rsidRPr="008109C4" w:rsidRDefault="00455EDB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834" w:type="dxa"/>
            <w:vAlign w:val="center"/>
          </w:tcPr>
          <w:p w:rsidR="00455EDB" w:rsidRPr="008109C4" w:rsidRDefault="00455EDB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2787" w:type="dxa"/>
            <w:vAlign w:val="center"/>
          </w:tcPr>
          <w:p w:rsidR="00455EDB" w:rsidRPr="008109C4" w:rsidRDefault="00455EDB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B1CCC" w:rsidRPr="008109C4" w:rsidRDefault="009B1CCC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@Id</w:t>
            </w:r>
          </w:p>
        </w:tc>
        <w:tc>
          <w:tcPr>
            <w:tcW w:w="2061" w:type="dxa"/>
            <w:vAlign w:val="center"/>
          </w:tcPr>
          <w:p w:rsidR="009B1CCC" w:rsidRPr="008109C4" w:rsidRDefault="009B1CC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Enolična številka obračuna na zahtevku</w:t>
            </w:r>
            <w:r w:rsidR="00493986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9B1CCC" w:rsidRPr="008109C4" w:rsidRDefault="009B1CC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9B1CCC" w:rsidRPr="008109C4" w:rsidRDefault="009B1CC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</w:t>
            </w:r>
          </w:p>
        </w:tc>
        <w:tc>
          <w:tcPr>
            <w:tcW w:w="2787" w:type="dxa"/>
            <w:vAlign w:val="center"/>
          </w:tcPr>
          <w:p w:rsidR="009B1CCC" w:rsidRPr="008109C4" w:rsidRDefault="00493986" w:rsidP="0049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</w:t>
            </w:r>
            <w:r w:rsidR="009B1CCC" w:rsidRPr="008109C4">
              <w:rPr>
                <w:sz w:val="20"/>
              </w:rPr>
              <w:t>rednosti</w:t>
            </w:r>
            <w:r w:rsidRPr="008109C4">
              <w:rPr>
                <w:sz w:val="20"/>
              </w:rPr>
              <w:t>:</w:t>
            </w:r>
            <w:r w:rsidR="009B1CCC" w:rsidRPr="008109C4">
              <w:rPr>
                <w:sz w:val="20"/>
              </w:rPr>
              <w:t xml:space="preserve"> med 0 in 32767</w:t>
            </w:r>
            <w:r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Zavarovanec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493986" w:rsidP="004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</w:t>
            </w:r>
            <w:r w:rsidR="004E5373" w:rsidRPr="008109C4">
              <w:rPr>
                <w:sz w:val="20"/>
              </w:rPr>
              <w:t>zavarovani osebi</w:t>
            </w:r>
            <w:r w:rsidRPr="008109C4">
              <w:rPr>
                <w:sz w:val="20"/>
              </w:rPr>
              <w:t xml:space="preserve">. </w:t>
            </w:r>
            <w:r w:rsidR="0038061A" w:rsidRPr="008109C4">
              <w:rPr>
                <w:sz w:val="20"/>
              </w:rPr>
              <w:t>Glej poglavje</w:t>
            </w:r>
            <w:r w:rsidRPr="008109C4">
              <w:rPr>
                <w:sz w:val="20"/>
              </w:rPr>
              <w:t xml:space="preserve"> 3.2.3.1.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DruzinskiClan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493986" w:rsidP="0049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</w:t>
            </w:r>
            <w:r w:rsidR="004E5373" w:rsidRPr="008109C4">
              <w:rPr>
                <w:sz w:val="20"/>
              </w:rPr>
              <w:t>povezani osebi</w:t>
            </w:r>
            <w:r w:rsidRPr="008109C4">
              <w:rPr>
                <w:sz w:val="20"/>
              </w:rPr>
              <w:t xml:space="preserve">. </w:t>
            </w:r>
            <w:r w:rsidR="0038061A" w:rsidRPr="008109C4">
              <w:rPr>
                <w:sz w:val="20"/>
              </w:rPr>
              <w:t>Glej poglavje</w:t>
            </w:r>
            <w:r w:rsidRPr="008109C4">
              <w:rPr>
                <w:sz w:val="20"/>
              </w:rPr>
              <w:t xml:space="preserve"> 3.2.3.2.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DelovniKoledar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493986" w:rsidP="0071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</w:t>
            </w:r>
            <w:r w:rsidR="007166E9" w:rsidRPr="008109C4">
              <w:rPr>
                <w:sz w:val="20"/>
              </w:rPr>
              <w:t>delovnem koledarju</w:t>
            </w:r>
            <w:r w:rsidRPr="008109C4">
              <w:rPr>
                <w:sz w:val="20"/>
              </w:rPr>
              <w:t xml:space="preserve">. </w:t>
            </w:r>
            <w:r w:rsidR="0038061A" w:rsidRPr="008109C4">
              <w:rPr>
                <w:sz w:val="20"/>
              </w:rPr>
              <w:t>Glej poglavje</w:t>
            </w:r>
            <w:r w:rsidRPr="008109C4">
              <w:rPr>
                <w:sz w:val="20"/>
              </w:rPr>
              <w:t xml:space="preserve"> 3.2.3.3.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PosebnostiPrispevkov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49398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Podatki o posebnostih prispevkov. Glej poglavje 3.2.3.4.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B1CCC" w:rsidRPr="008109C4" w:rsidRDefault="009B1CCC" w:rsidP="00E36E62">
            <w:pPr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SifraZavarovalnePodlage</w:t>
            </w:r>
          </w:p>
        </w:tc>
        <w:tc>
          <w:tcPr>
            <w:tcW w:w="2061" w:type="dxa"/>
            <w:vAlign w:val="center"/>
          </w:tcPr>
          <w:p w:rsidR="00037592" w:rsidRPr="008109C4" w:rsidRDefault="009B1CCC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rFonts w:cstheme="minorHAnsi"/>
                <w:sz w:val="20"/>
              </w:rPr>
              <w:t>Šifra zavarovalne podlage, po kateri je oseba zavarovana</w:t>
            </w:r>
            <w:r w:rsidR="00493986" w:rsidRPr="008109C4">
              <w:rPr>
                <w:rFonts w:cstheme="minorHAnsi"/>
                <w:sz w:val="20"/>
              </w:rPr>
              <w:t>.</w:t>
            </w:r>
            <w:r w:rsidR="001810A9" w:rsidRPr="008109C4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645" w:type="dxa"/>
            <w:vAlign w:val="center"/>
          </w:tcPr>
          <w:p w:rsidR="009B1CCC" w:rsidRPr="008109C4" w:rsidRDefault="009B1CC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9B1CCC" w:rsidRPr="008109C4" w:rsidRDefault="009B1CC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</w:t>
            </w:r>
          </w:p>
        </w:tc>
        <w:tc>
          <w:tcPr>
            <w:tcW w:w="2787" w:type="dxa"/>
            <w:vAlign w:val="center"/>
          </w:tcPr>
          <w:p w:rsidR="009B1CCC" w:rsidRPr="008109C4" w:rsidRDefault="00493986" w:rsidP="004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</w:t>
            </w:r>
            <w:r w:rsidR="009B1CCC" w:rsidRPr="008109C4">
              <w:rPr>
                <w:sz w:val="20"/>
              </w:rPr>
              <w:t>rednosti</w:t>
            </w:r>
            <w:r w:rsidRPr="008109C4">
              <w:rPr>
                <w:sz w:val="20"/>
              </w:rPr>
              <w:t>:</w:t>
            </w:r>
            <w:r w:rsidR="009B1CCC" w:rsidRPr="008109C4">
              <w:rPr>
                <w:sz w:val="20"/>
              </w:rPr>
              <w:t xml:space="preserve"> med 1 in 999</w:t>
            </w:r>
            <w:r w:rsidRPr="008109C4">
              <w:rPr>
                <w:sz w:val="20"/>
              </w:rPr>
              <w:t>. Uporablja se šifrant »Zavarovalne podlage«, v katerem so navedene dovoljene zavarovalne podlage glede na vrsto zahtevka in vrsto poslovnega subjekta (GD-gosp.družbe, SP-samostojni podjetniki).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ZnObracuna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Znesek obračuna zavezanca</w:t>
            </w:r>
            <w:r w:rsidR="001810A9" w:rsidRPr="008109C4">
              <w:rPr>
                <w:sz w:val="20"/>
              </w:rPr>
              <w:t>,</w:t>
            </w:r>
            <w:r w:rsidR="00D82564" w:rsidRPr="008109C4">
              <w:rPr>
                <w:sz w:val="20"/>
              </w:rPr>
              <w:t xml:space="preserve"> je znesek obračunanega nadomestila zavezanca za zavarovanca</w:t>
            </w:r>
            <w:r w:rsidR="001810A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15,2</w:t>
            </w:r>
          </w:p>
        </w:tc>
        <w:tc>
          <w:tcPr>
            <w:tcW w:w="2787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1810A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1.000.000.000.000</w:t>
            </w:r>
            <w:r w:rsidR="001810A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ZnObracunaZzzs</w:t>
            </w:r>
          </w:p>
        </w:tc>
        <w:tc>
          <w:tcPr>
            <w:tcW w:w="2061" w:type="dxa"/>
            <w:vAlign w:val="center"/>
          </w:tcPr>
          <w:p w:rsidR="00B56011" w:rsidRPr="008109C4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Znesek obračuna ZZZS.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15,2</w:t>
            </w:r>
          </w:p>
        </w:tc>
        <w:tc>
          <w:tcPr>
            <w:tcW w:w="2787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1810A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1.000.000.000.000</w:t>
            </w:r>
            <w:r w:rsidR="001810A9" w:rsidRPr="008109C4">
              <w:rPr>
                <w:sz w:val="20"/>
              </w:rPr>
              <w:t>. Podatka zavezanec ne navaja. Navede ga ZZZS, ko je obračun obdelan.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ZnPrispMin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Znesek prispevkov od razlike do minimalne osnove </w:t>
            </w:r>
            <w:r w:rsidR="00BF1F34" w:rsidRPr="008109C4">
              <w:rPr>
                <w:sz w:val="20"/>
              </w:rPr>
              <w:t>–</w:t>
            </w:r>
            <w:r w:rsidRPr="008109C4">
              <w:rPr>
                <w:sz w:val="20"/>
              </w:rPr>
              <w:t xml:space="preserve"> </w:t>
            </w:r>
            <w:r w:rsidR="00BF1F34" w:rsidRPr="008109C4">
              <w:rPr>
                <w:sz w:val="20"/>
              </w:rPr>
              <w:t>skupni znesek</w:t>
            </w:r>
            <w:r w:rsidR="001810A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15,2</w:t>
            </w:r>
          </w:p>
        </w:tc>
        <w:tc>
          <w:tcPr>
            <w:tcW w:w="2787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1810A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1.000.000.000.000</w:t>
            </w:r>
            <w:r w:rsidR="001810A9" w:rsidRPr="008109C4">
              <w:rPr>
                <w:sz w:val="20"/>
              </w:rPr>
              <w:t>.</w:t>
            </w:r>
          </w:p>
          <w:p w:rsidR="007329E8" w:rsidRPr="008109C4" w:rsidRDefault="00A375FC" w:rsidP="001E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Navede se skupni znesek prispevkov od razlike do minimalne osnove</w:t>
            </w:r>
            <w:r w:rsidR="001E5D8B" w:rsidRPr="008109C4">
              <w:rPr>
                <w:sz w:val="20"/>
              </w:rPr>
              <w:t xml:space="preserve"> v primeru, kadar je delodajalec upravičen do refundacije le-teh.</w:t>
            </w:r>
          </w:p>
          <w:p w:rsidR="007607D4" w:rsidRPr="008109C4" w:rsidRDefault="007607D4" w:rsidP="001E5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 pri oddaji zahtevka.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SifraRazlogaZadrzanosti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razloga zadržanosti</w:t>
            </w:r>
            <w:r w:rsidR="001810A9" w:rsidRPr="008109C4">
              <w:rPr>
                <w:sz w:val="20"/>
              </w:rPr>
              <w:t xml:space="preserve">. 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2</w:t>
            </w:r>
          </w:p>
        </w:tc>
        <w:tc>
          <w:tcPr>
            <w:tcW w:w="2787" w:type="dxa"/>
            <w:vAlign w:val="center"/>
          </w:tcPr>
          <w:p w:rsidR="00B56011" w:rsidRPr="008109C4" w:rsidRDefault="001810A9" w:rsidP="00181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</w:t>
            </w:r>
            <w:r w:rsidR="00B56011" w:rsidRPr="008109C4">
              <w:rPr>
                <w:sz w:val="20"/>
              </w:rPr>
              <w:t>rednosti</w:t>
            </w:r>
            <w:r w:rsidRPr="008109C4">
              <w:rPr>
                <w:sz w:val="20"/>
              </w:rPr>
              <w:t>:</w:t>
            </w:r>
            <w:r w:rsidR="00B56011" w:rsidRPr="008109C4">
              <w:rPr>
                <w:sz w:val="20"/>
              </w:rPr>
              <w:t xml:space="preserve"> med 1 in 99</w:t>
            </w:r>
            <w:r w:rsidRPr="008109C4">
              <w:rPr>
                <w:sz w:val="20"/>
              </w:rPr>
              <w:t>. Uporablja se šifrant »Razlogi zadržanosti«.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SifraPizZaBenefikacijo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povečanja prispevka PIZ za beneficirano dobo</w:t>
            </w:r>
            <w:r w:rsidR="001810A9" w:rsidRPr="008109C4">
              <w:rPr>
                <w:sz w:val="20"/>
              </w:rPr>
              <w:t>.</w:t>
            </w:r>
            <w:r w:rsidRPr="008109C4">
              <w:rPr>
                <w:sz w:val="20"/>
              </w:rPr>
              <w:t xml:space="preserve"> 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B56011" w:rsidRPr="008109C4" w:rsidRDefault="00D1776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Podatek </w:t>
            </w:r>
            <w:r w:rsidR="001810A9" w:rsidRPr="008109C4">
              <w:rPr>
                <w:sz w:val="20"/>
              </w:rPr>
              <w:t>se navede</w:t>
            </w:r>
            <w:r w:rsidRPr="008109C4">
              <w:rPr>
                <w:sz w:val="20"/>
              </w:rPr>
              <w:t xml:space="preserve"> samo za tiste </w:t>
            </w:r>
            <w:r w:rsidR="006B7A31" w:rsidRPr="008109C4">
              <w:rPr>
                <w:sz w:val="20"/>
              </w:rPr>
              <w:t>zavarovance, ki so na dan uveljavitve ZPIZ-1 delali na delovnih mestih z benef.dobo.</w:t>
            </w:r>
          </w:p>
          <w:p w:rsidR="002D29DC" w:rsidRPr="008109C4" w:rsidRDefault="002D29D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Potrebno je upoštevati mesec in leto veljavnosti glede na mesec in leto nadomestila.</w:t>
            </w:r>
            <w:r w:rsidR="001810A9" w:rsidRPr="008109C4">
              <w:rPr>
                <w:sz w:val="20"/>
              </w:rPr>
              <w:t xml:space="preserve"> Uporablja se šifrant »Beneficirana doba«.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Dt1DanZadrzanosti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1. dan zadržanost</w:t>
            </w:r>
            <w:r w:rsidR="001810A9" w:rsidRPr="008109C4">
              <w:rPr>
                <w:sz w:val="20"/>
              </w:rPr>
              <w:t>i (prvi dan celotne zadržanosti</w:t>
            </w:r>
            <w:r w:rsidR="0026509C" w:rsidRPr="008109C4">
              <w:rPr>
                <w:sz w:val="20"/>
              </w:rPr>
              <w:t>)</w:t>
            </w:r>
            <w:r w:rsidR="001810A9" w:rsidRPr="008109C4">
              <w:rPr>
                <w:sz w:val="20"/>
              </w:rPr>
              <w:t xml:space="preserve">. 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Dt1DanVBremeZzzs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18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1. dan zadržanosti v breme ZZZS</w:t>
            </w:r>
            <w:r w:rsidR="001810A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1810A9" w:rsidRPr="008109C4" w:rsidRDefault="001810A9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obvezno treba navesti.</w:t>
            </w:r>
          </w:p>
          <w:p w:rsidR="001176D5" w:rsidRPr="008109C4" w:rsidRDefault="004B3889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izračunan</w:t>
            </w:r>
            <w:r w:rsidR="0026509C" w:rsidRPr="008109C4">
              <w:rPr>
                <w:sz w:val="20"/>
              </w:rPr>
              <w:t xml:space="preserve"> glede na razlog zadržanosti</w:t>
            </w:r>
            <w:r w:rsidR="001176D5" w:rsidRPr="008109C4">
              <w:rPr>
                <w:sz w:val="20"/>
              </w:rPr>
              <w:t>:</w:t>
            </w:r>
          </w:p>
          <w:p w:rsidR="001176D5" w:rsidRPr="008109C4" w:rsidRDefault="001176D5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Za razloge zadržanosti 1, 2, 3, 4, 5 je 31. delovni dan</w:t>
            </w:r>
            <w:r w:rsidR="001810A9" w:rsidRPr="008109C4">
              <w:rPr>
                <w:color w:val="auto"/>
                <w:sz w:val="20"/>
              </w:rPr>
              <w:t>.</w:t>
            </w:r>
          </w:p>
          <w:p w:rsidR="00B56011" w:rsidRPr="008109C4" w:rsidRDefault="001176D5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 xml:space="preserve">Za razloge </w:t>
            </w:r>
            <w:r w:rsidR="0038061A" w:rsidRPr="008109C4">
              <w:rPr>
                <w:color w:val="auto"/>
                <w:sz w:val="20"/>
              </w:rPr>
              <w:t>z</w:t>
            </w:r>
            <w:r w:rsidRPr="008109C4">
              <w:rPr>
                <w:color w:val="auto"/>
                <w:sz w:val="20"/>
              </w:rPr>
              <w:t>adržanosti 6, 7, 8, 9, 10, 11, 12, recidiv in 121.</w:t>
            </w:r>
            <w:r w:rsidR="004B3889" w:rsidRPr="008109C4">
              <w:rPr>
                <w:color w:val="auto"/>
                <w:sz w:val="20"/>
              </w:rPr>
              <w:t xml:space="preserve"> d</w:t>
            </w:r>
            <w:r w:rsidRPr="008109C4">
              <w:rPr>
                <w:color w:val="auto"/>
                <w:sz w:val="20"/>
              </w:rPr>
              <w:t>an je prvi delovni dan</w:t>
            </w:r>
            <w:r w:rsidR="001810A9" w:rsidRPr="008109C4">
              <w:rPr>
                <w:color w:val="auto"/>
                <w:sz w:val="20"/>
              </w:rPr>
              <w:t>.</w:t>
            </w:r>
            <w:r w:rsidRPr="008109C4">
              <w:rPr>
                <w:color w:val="auto"/>
                <w:sz w:val="20"/>
              </w:rPr>
              <w:t xml:space="preserve"> </w:t>
            </w:r>
          </w:p>
          <w:p w:rsidR="00BF6134" w:rsidRPr="008109C4" w:rsidRDefault="00BF6134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večji ali enak </w:t>
            </w:r>
            <w:r w:rsidR="001810A9" w:rsidRPr="008109C4">
              <w:rPr>
                <w:sz w:val="20"/>
              </w:rPr>
              <w:t xml:space="preserve">kot </w:t>
            </w:r>
            <w:r w:rsidRPr="008109C4">
              <w:rPr>
                <w:sz w:val="20"/>
              </w:rPr>
              <w:t>Dt1DanZadrzanosti</w:t>
            </w:r>
            <w:r w:rsidR="001810A9" w:rsidRPr="008109C4">
              <w:rPr>
                <w:sz w:val="20"/>
              </w:rPr>
              <w:t>.</w:t>
            </w:r>
          </w:p>
          <w:p w:rsidR="00EA4160" w:rsidRPr="008109C4" w:rsidRDefault="00EA4160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Mesec 1.</w:t>
            </w:r>
            <w:r w:rsidR="004B388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dne v breme ZZZS m</w:t>
            </w:r>
            <w:r w:rsidR="00BF6134" w:rsidRPr="008109C4">
              <w:rPr>
                <w:sz w:val="20"/>
              </w:rPr>
              <w:t>ora biti manjši ali enak mesecu zahtevka (MesecZahtevka)</w:t>
            </w:r>
            <w:r w:rsidR="001810A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DtZadrzanostiOd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začetka zadržanosti od dela</w:t>
            </w:r>
            <w:r w:rsidR="001810A9" w:rsidRPr="008109C4">
              <w:rPr>
                <w:sz w:val="20"/>
              </w:rPr>
              <w:t xml:space="preserve">. 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1176D5" w:rsidRPr="008109C4" w:rsidRDefault="00BF6134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večji ali enak </w:t>
            </w:r>
            <w:r w:rsidR="004B3889" w:rsidRPr="008109C4">
              <w:rPr>
                <w:sz w:val="20"/>
              </w:rPr>
              <w:t>od</w:t>
            </w:r>
            <w:r w:rsidR="001810A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Dt1DanVBremeZzzs in</w:t>
            </w:r>
            <w:r w:rsidR="001810A9" w:rsidRPr="008109C4">
              <w:rPr>
                <w:sz w:val="20"/>
              </w:rPr>
              <w:t xml:space="preserve"> </w:t>
            </w:r>
            <w:r w:rsidR="004B3889" w:rsidRPr="008109C4">
              <w:rPr>
                <w:sz w:val="20"/>
              </w:rPr>
              <w:t>od</w:t>
            </w:r>
            <w:r w:rsidRPr="008109C4">
              <w:rPr>
                <w:sz w:val="20"/>
              </w:rPr>
              <w:t xml:space="preserve"> Dt1DanZadrzanosti</w:t>
            </w:r>
            <w:r w:rsidR="001810A9" w:rsidRPr="008109C4">
              <w:rPr>
                <w:sz w:val="20"/>
              </w:rPr>
              <w:t>.</w:t>
            </w:r>
          </w:p>
          <w:p w:rsidR="001176D5" w:rsidRPr="008109C4" w:rsidRDefault="001176D5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manjši ali enak </w:t>
            </w:r>
            <w:r w:rsidR="004B3889" w:rsidRPr="008109C4">
              <w:rPr>
                <w:sz w:val="20"/>
              </w:rPr>
              <w:t>od</w:t>
            </w:r>
            <w:r w:rsidR="001810A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DtZadrzanostiDo</w:t>
            </w:r>
            <w:r w:rsidR="001810A9" w:rsidRPr="008109C4">
              <w:rPr>
                <w:sz w:val="20"/>
              </w:rPr>
              <w:t>.</w:t>
            </w:r>
          </w:p>
          <w:p w:rsidR="0086726D" w:rsidRPr="008109C4" w:rsidRDefault="00A375FC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</w:t>
            </w:r>
            <w:r w:rsidR="0086726D" w:rsidRPr="008109C4">
              <w:rPr>
                <w:sz w:val="20"/>
              </w:rPr>
              <w:t xml:space="preserve"> večji ali enak Dt121Dne</w:t>
            </w:r>
            <w:r w:rsidR="001810A9" w:rsidRPr="008109C4">
              <w:rPr>
                <w:sz w:val="20"/>
              </w:rPr>
              <w:t xml:space="preserve">. </w:t>
            </w:r>
          </w:p>
          <w:p w:rsidR="00B860C4" w:rsidRPr="008109C4" w:rsidRDefault="00B860C4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 v mesecu zahtevka</w:t>
            </w:r>
            <w:r w:rsidR="001810A9" w:rsidRPr="008109C4">
              <w:rPr>
                <w:sz w:val="20"/>
              </w:rPr>
              <w:t>.</w:t>
            </w:r>
          </w:p>
          <w:p w:rsidR="004E5373" w:rsidRPr="008109C4" w:rsidRDefault="004E5373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 v obdobju zadržanosti, kot je naveden na eBOL, če le-ta obstaja.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DtZadrzanostiDo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A3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konca zadržanosti od dela</w:t>
            </w:r>
            <w:r w:rsidR="001810A9" w:rsidRPr="008109C4">
              <w:rPr>
                <w:sz w:val="20"/>
              </w:rPr>
              <w:t xml:space="preserve">. 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1176D5" w:rsidRPr="008109C4" w:rsidRDefault="001176D5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večji ali enak </w:t>
            </w:r>
            <w:r w:rsidR="004B3889" w:rsidRPr="008109C4">
              <w:rPr>
                <w:sz w:val="20"/>
              </w:rPr>
              <w:t xml:space="preserve">od </w:t>
            </w:r>
            <w:r w:rsidRPr="008109C4">
              <w:rPr>
                <w:sz w:val="20"/>
              </w:rPr>
              <w:t>DtZadrzanostiOd</w:t>
            </w:r>
            <w:r w:rsidR="004B3889" w:rsidRPr="008109C4">
              <w:rPr>
                <w:sz w:val="20"/>
              </w:rPr>
              <w:t>.</w:t>
            </w:r>
          </w:p>
          <w:p w:rsidR="00B56011" w:rsidRPr="008109C4" w:rsidRDefault="001176D5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Če DtZadrzanostiOd manjši od Dt91Dne</w:t>
            </w:r>
            <w:r w:rsidR="004E3F40" w:rsidRPr="008109C4">
              <w:rPr>
                <w:sz w:val="20"/>
              </w:rPr>
              <w:t>, mora biti manjši od Dt91Dne</w:t>
            </w:r>
            <w:r w:rsidR="004B3889" w:rsidRPr="008109C4">
              <w:rPr>
                <w:sz w:val="20"/>
              </w:rPr>
              <w:t>.</w:t>
            </w:r>
          </w:p>
          <w:p w:rsidR="004E3F40" w:rsidRPr="008109C4" w:rsidRDefault="004E3F40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Če DtZadrzanostiOd večji ali enak </w:t>
            </w:r>
            <w:r w:rsidR="004B3889" w:rsidRPr="008109C4">
              <w:rPr>
                <w:sz w:val="20"/>
              </w:rPr>
              <w:t>od</w:t>
            </w:r>
            <w:r w:rsidRPr="008109C4">
              <w:rPr>
                <w:sz w:val="20"/>
              </w:rPr>
              <w:t xml:space="preserve">Dt91Dne, mora biti datum iz </w:t>
            </w:r>
            <w:r w:rsidR="004B3889" w:rsidRPr="008109C4">
              <w:rPr>
                <w:sz w:val="20"/>
              </w:rPr>
              <w:t>listine BOL.</w:t>
            </w:r>
          </w:p>
          <w:p w:rsidR="00B860C4" w:rsidRPr="008109C4" w:rsidRDefault="00B860C4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 v mesecu zahtevka</w:t>
            </w:r>
            <w:r w:rsidR="004B3889" w:rsidRPr="008109C4">
              <w:rPr>
                <w:sz w:val="20"/>
              </w:rPr>
              <w:t>.</w:t>
            </w:r>
          </w:p>
          <w:p w:rsidR="004E5373" w:rsidRPr="008109C4" w:rsidRDefault="004E5373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 v obdobju zadržanosti, kot je naveden na eBOL, če le-ta obstaja.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DtRecidivOd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začetka prejšnje zadržanosti, kadar gre za recidiv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B56011" w:rsidRPr="008109C4" w:rsidRDefault="004B3889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Dovoljeno navesti samo </w:t>
            </w:r>
            <w:r w:rsidR="004E3F40" w:rsidRPr="008109C4">
              <w:rPr>
                <w:sz w:val="20"/>
              </w:rPr>
              <w:t>za razloge zadržanosti 1, 2 in 5.</w:t>
            </w:r>
          </w:p>
          <w:p w:rsidR="0086726D" w:rsidRPr="008109C4" w:rsidRDefault="004E3F40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manjši od </w:t>
            </w:r>
            <w:r w:rsidR="0086726D" w:rsidRPr="008109C4">
              <w:rPr>
                <w:sz w:val="20"/>
              </w:rPr>
              <w:t>DtZadrzanostiOD</w:t>
            </w:r>
          </w:p>
          <w:p w:rsidR="00C660F6" w:rsidRPr="008109C4" w:rsidRDefault="00C660F6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Če je podan, mora biti podan tudi DtRecidivDo in potem Dt121Dne ne sme biti podan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DtRecidivDo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konca prejšnje zadržanosti, kadar gre za recidiv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B56011" w:rsidRPr="008109C4" w:rsidRDefault="004B3889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Dovoljeno navesti samo </w:t>
            </w:r>
            <w:r w:rsidR="004E3F40" w:rsidRPr="008109C4">
              <w:rPr>
                <w:sz w:val="20"/>
              </w:rPr>
              <w:t>za razloge zadržanosti 1, 2 in 5</w:t>
            </w:r>
            <w:r w:rsidRPr="008109C4">
              <w:rPr>
                <w:sz w:val="20"/>
              </w:rPr>
              <w:t>.</w:t>
            </w:r>
          </w:p>
          <w:p w:rsidR="0086726D" w:rsidRPr="008109C4" w:rsidRDefault="0086726D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manjši od DtZadrzanostiOD in večji ali enak </w:t>
            </w:r>
            <w:r w:rsidR="004B3889" w:rsidRPr="008109C4">
              <w:rPr>
                <w:sz w:val="20"/>
              </w:rPr>
              <w:t xml:space="preserve">od </w:t>
            </w:r>
            <w:r w:rsidRPr="008109C4">
              <w:rPr>
                <w:sz w:val="20"/>
              </w:rPr>
              <w:t>DtRecidivOd</w:t>
            </w:r>
            <w:r w:rsidR="004B3889" w:rsidRPr="008109C4">
              <w:rPr>
                <w:sz w:val="20"/>
              </w:rPr>
              <w:t>.</w:t>
            </w:r>
          </w:p>
          <w:p w:rsidR="0086726D" w:rsidRPr="008109C4" w:rsidRDefault="00EA4160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Razlika datumov </w:t>
            </w:r>
            <w:r w:rsidR="0086726D" w:rsidRPr="008109C4">
              <w:rPr>
                <w:sz w:val="20"/>
              </w:rPr>
              <w:t>Dt1DanZadrzanosti – DtRecidivDo mora biti manjš</w:t>
            </w:r>
            <w:r w:rsidRPr="008109C4">
              <w:rPr>
                <w:sz w:val="20"/>
              </w:rPr>
              <w:t>a</w:t>
            </w:r>
            <w:r w:rsidR="0086726D" w:rsidRPr="008109C4">
              <w:rPr>
                <w:sz w:val="20"/>
              </w:rPr>
              <w:t xml:space="preserve"> kot 10 delovnih dni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Dt121Dne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6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121.</w:t>
            </w:r>
            <w:r w:rsidR="004B388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dne zadržanosti</w:t>
            </w:r>
            <w:r w:rsidR="006C0D3B" w:rsidRPr="008109C4">
              <w:rPr>
                <w:sz w:val="20"/>
              </w:rPr>
              <w:t xml:space="preserve"> v breme delodajalca v koledarskem letu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EA4160" w:rsidRPr="008109C4" w:rsidRDefault="004B3889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Dovoljeno navesti samo </w:t>
            </w:r>
            <w:r w:rsidR="00EA4160" w:rsidRPr="008109C4">
              <w:rPr>
                <w:sz w:val="20"/>
              </w:rPr>
              <w:t>za razloge zadržanosti 1, 2 in 5</w:t>
            </w:r>
            <w:r w:rsidRPr="008109C4">
              <w:rPr>
                <w:sz w:val="20"/>
              </w:rPr>
              <w:t>.</w:t>
            </w:r>
          </w:p>
          <w:p w:rsidR="00EA4160" w:rsidRPr="008109C4" w:rsidRDefault="004B3889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</w:t>
            </w:r>
            <w:r w:rsidR="00EA4160" w:rsidRPr="008109C4">
              <w:rPr>
                <w:sz w:val="20"/>
              </w:rPr>
              <w:t>ora biti manjši ali enak od Dt1DanZadrzanosti</w:t>
            </w:r>
            <w:r w:rsidRPr="008109C4">
              <w:rPr>
                <w:sz w:val="20"/>
              </w:rPr>
              <w:t>.</w:t>
            </w:r>
          </w:p>
          <w:p w:rsidR="00C660F6" w:rsidRPr="008109C4" w:rsidRDefault="00C660F6" w:rsidP="004B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Če je podan, potem DtRecidivOd in DtRecidivDo ne smeta biti podana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Dt91Dne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4B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91. dne (91. koledarski dan glede na 1. dan v breme ZZZS</w:t>
            </w:r>
            <w:r w:rsidR="004B3889" w:rsidRPr="008109C4">
              <w:rPr>
                <w:sz w:val="20"/>
              </w:rPr>
              <w:t>).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4B3889" w:rsidRPr="008109C4" w:rsidRDefault="004B3889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Obvezen za razloge zadržanosti 1, 2, 5, 7, 8, 9, zaradi kontrole </w:t>
            </w:r>
            <w:r w:rsidR="00923FBC" w:rsidRPr="008109C4">
              <w:rPr>
                <w:sz w:val="20"/>
              </w:rPr>
              <w:t>podatka Oznaka po ZUJF.</w:t>
            </w:r>
          </w:p>
          <w:p w:rsidR="00B56011" w:rsidRPr="008109C4" w:rsidRDefault="00EA416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Izračunan datum 91.</w:t>
            </w:r>
            <w:r w:rsidR="004B388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koledarskega dne glede na 1.</w:t>
            </w:r>
            <w:r w:rsidR="004B3889" w:rsidRPr="008109C4">
              <w:rPr>
                <w:sz w:val="20"/>
              </w:rPr>
              <w:t xml:space="preserve"> </w:t>
            </w:r>
            <w:r w:rsidRPr="008109C4">
              <w:rPr>
                <w:sz w:val="20"/>
              </w:rPr>
              <w:t>dan v breme ZZZS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KolicnikValorizacije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Količnik valorizacije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6,4</w:t>
            </w:r>
          </w:p>
        </w:tc>
        <w:tc>
          <w:tcPr>
            <w:tcW w:w="2787" w:type="dxa"/>
            <w:vAlign w:val="center"/>
          </w:tcPr>
          <w:p w:rsidR="004B3889" w:rsidRPr="008109C4" w:rsidRDefault="00B56011" w:rsidP="00A37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Največja vrednost</w:t>
            </w:r>
            <w:r w:rsidR="004B388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5,0000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StUrMesObveznosti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ur dejanske mesečne obveznosti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2787" w:type="dxa"/>
            <w:vAlign w:val="center"/>
          </w:tcPr>
          <w:p w:rsidR="00B56011" w:rsidRPr="008109C4" w:rsidRDefault="00B56011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4B388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999,99</w:t>
            </w:r>
            <w:r w:rsidR="00D978B7" w:rsidRPr="008109C4">
              <w:rPr>
                <w:sz w:val="20"/>
              </w:rPr>
              <w:t>.</w:t>
            </w:r>
          </w:p>
          <w:p w:rsidR="00D978B7" w:rsidRPr="008109C4" w:rsidRDefault="00D978B7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Mora biti manjše ali enako </w:t>
            </w:r>
            <w:r w:rsidR="004B3889" w:rsidRPr="008109C4">
              <w:rPr>
                <w:sz w:val="20"/>
              </w:rPr>
              <w:t xml:space="preserve">od </w:t>
            </w:r>
            <w:r w:rsidRPr="008109C4">
              <w:rPr>
                <w:sz w:val="20"/>
              </w:rPr>
              <w:t>StUrSkupno</w:t>
            </w:r>
            <w:r w:rsidR="004B3889" w:rsidRPr="008109C4">
              <w:rPr>
                <w:sz w:val="20"/>
              </w:rPr>
              <w:t>.</w:t>
            </w:r>
          </w:p>
          <w:p w:rsidR="001A19FE" w:rsidRPr="008109C4" w:rsidRDefault="001A19F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Je vsota seštevkov delovne obveznosti za vsak </w:t>
            </w:r>
            <w:r w:rsidR="003224C8" w:rsidRPr="008109C4">
              <w:rPr>
                <w:sz w:val="20"/>
              </w:rPr>
              <w:t xml:space="preserve">delovni </w:t>
            </w:r>
            <w:r w:rsidRPr="008109C4">
              <w:rPr>
                <w:sz w:val="20"/>
              </w:rPr>
              <w:t>dan meseca zahtevka.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56011" w:rsidRPr="008109C4" w:rsidRDefault="00B56011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StUrPovpObveznosti</w:t>
            </w:r>
          </w:p>
        </w:tc>
        <w:tc>
          <w:tcPr>
            <w:tcW w:w="2061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ur povprečne mesečne obveznosti</w:t>
            </w:r>
            <w:r w:rsidR="001A19FE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B56011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2787" w:type="dxa"/>
            <w:vAlign w:val="center"/>
          </w:tcPr>
          <w:p w:rsidR="00AB3339" w:rsidRPr="008109C4" w:rsidRDefault="00B5601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4B388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999,99</w:t>
            </w:r>
            <w:r w:rsidR="001A19FE" w:rsidRPr="008109C4">
              <w:rPr>
                <w:sz w:val="20"/>
              </w:rPr>
              <w:t xml:space="preserve">. </w:t>
            </w:r>
            <w:r w:rsidR="00AB3339" w:rsidRPr="008109C4">
              <w:rPr>
                <w:sz w:val="20"/>
              </w:rPr>
              <w:t>Je število ur povprečne mesečne obveznosti iz zahtevka - StUrPovprecno .</w:t>
            </w:r>
          </w:p>
          <w:p w:rsidR="00B56011" w:rsidRPr="008109C4" w:rsidRDefault="001A19F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Podatek </w:t>
            </w:r>
            <w:r w:rsidR="00AB3339" w:rsidRPr="008109C4">
              <w:rPr>
                <w:sz w:val="20"/>
              </w:rPr>
              <w:t xml:space="preserve">je </w:t>
            </w:r>
            <w:r w:rsidRPr="008109C4">
              <w:rPr>
                <w:sz w:val="20"/>
              </w:rPr>
              <w:t>obvezen pri fiksnem obračunu.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StUrZadrzanostiDejansko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dejanskih ur zadržanosti v breme ZZZS</w:t>
            </w:r>
            <w:r w:rsidR="004B3889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2787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4B388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999,99</w:t>
            </w:r>
            <w:r w:rsidR="00D978B7" w:rsidRPr="008109C4">
              <w:rPr>
                <w:sz w:val="20"/>
              </w:rPr>
              <w:t>.</w:t>
            </w:r>
          </w:p>
          <w:p w:rsidR="00D978B7" w:rsidRPr="008109C4" w:rsidRDefault="00D978B7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Mora biti manjše ali enako StUrSkupno</w:t>
            </w:r>
            <w:r w:rsidR="004B3889" w:rsidRPr="008109C4">
              <w:rPr>
                <w:sz w:val="20"/>
              </w:rPr>
              <w:t>.</w:t>
            </w:r>
          </w:p>
          <w:p w:rsidR="001A19FE" w:rsidRPr="008109C4" w:rsidRDefault="001A19F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Je vsota seštevkov delovne obveznosti za vsak dan zadržanosti v breme ZZZS</w:t>
            </w:r>
            <w:r w:rsidR="004B3889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StNormUrZadrzanosti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58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normira</w:t>
            </w:r>
            <w:r w:rsidR="00584517" w:rsidRPr="008109C4">
              <w:rPr>
                <w:sz w:val="20"/>
              </w:rPr>
              <w:t>nih ur zadržanosti v breme ZZZS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2787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0 in 999,99</w:t>
            </w:r>
            <w:r w:rsidR="00D978B7" w:rsidRPr="008109C4">
              <w:rPr>
                <w:sz w:val="20"/>
              </w:rPr>
              <w:t xml:space="preserve">. </w:t>
            </w:r>
          </w:p>
          <w:p w:rsidR="00D978B7" w:rsidRPr="008109C4" w:rsidRDefault="00D978B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Izračun po formuli:</w:t>
            </w:r>
          </w:p>
          <w:p w:rsidR="00D978B7" w:rsidRPr="008109C4" w:rsidRDefault="00D978B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(StUrZadrzanostiDejansko/</w:t>
            </w:r>
            <w:r w:rsidR="00B803D3" w:rsidRPr="008109C4">
              <w:rPr>
                <w:sz w:val="20"/>
              </w:rPr>
              <w:t xml:space="preserve"> StUrSkupno) * StUrPovprecno</w:t>
            </w:r>
            <w:r w:rsidR="00584517" w:rsidRPr="008109C4">
              <w:rPr>
                <w:sz w:val="20"/>
              </w:rPr>
              <w:t>.</w:t>
            </w:r>
          </w:p>
          <w:p w:rsidR="00584517" w:rsidRPr="008109C4" w:rsidRDefault="0058451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obvezen pri fiksnem obračunu.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StUrIk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ur invalidnosti po dokončni odločbi ZPIZ</w:t>
            </w:r>
            <w:r w:rsidR="00584517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4,2</w:t>
            </w:r>
          </w:p>
        </w:tc>
        <w:tc>
          <w:tcPr>
            <w:tcW w:w="2787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584517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8,00</w:t>
            </w:r>
            <w:r w:rsidR="00584517" w:rsidRPr="008109C4">
              <w:rPr>
                <w:sz w:val="20"/>
              </w:rPr>
              <w:t>.</w:t>
            </w:r>
            <w:r w:rsidR="008E358B" w:rsidRPr="008109C4">
              <w:rPr>
                <w:sz w:val="20"/>
              </w:rPr>
              <w:t xml:space="preserve"> Podatek je obvezen, kadar ima zavarovanec odločbo ZPIZ o št. ur invalidnosti.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StUrZk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ur preostale delazmožnosti po odločbi ZK ZZZS</w:t>
            </w:r>
            <w:r w:rsidR="00584517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4,2</w:t>
            </w:r>
          </w:p>
        </w:tc>
        <w:tc>
          <w:tcPr>
            <w:tcW w:w="2787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584517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12,00</w:t>
            </w:r>
            <w:r w:rsidR="00584517" w:rsidRPr="008109C4">
              <w:rPr>
                <w:sz w:val="20"/>
              </w:rPr>
              <w:t>.</w:t>
            </w:r>
          </w:p>
          <w:p w:rsidR="008E358B" w:rsidRPr="008109C4" w:rsidRDefault="008E358B" w:rsidP="006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Podatek je obvezen, kadar ima zavarovanec odločbo </w:t>
            </w:r>
            <w:r w:rsidR="006C0D3B" w:rsidRPr="008109C4">
              <w:rPr>
                <w:sz w:val="20"/>
              </w:rPr>
              <w:t>ZZZS</w:t>
            </w:r>
            <w:r w:rsidRPr="008109C4">
              <w:rPr>
                <w:sz w:val="20"/>
              </w:rPr>
              <w:t xml:space="preserve"> o št. ur preostale delazmožnosti.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StDniVBremeZzzs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Število dni v breme ZZZS</w:t>
            </w:r>
            <w:r w:rsidR="00584517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787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mora biti večji od 0</w:t>
            </w:r>
            <w:r w:rsidR="002A3DD7" w:rsidRPr="008109C4">
              <w:rPr>
                <w:sz w:val="20"/>
              </w:rPr>
              <w:t>.</w:t>
            </w:r>
          </w:p>
          <w:p w:rsidR="00285928" w:rsidRPr="008109C4" w:rsidRDefault="002A3DD7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Je število delovnih dni v obdobju zadržanosti v breme ZZZS (v mesecu zahtevka).</w:t>
            </w:r>
          </w:p>
          <w:p w:rsidR="002062D0" w:rsidRPr="008109C4" w:rsidRDefault="002062D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neobvezen pri oddaji zahtevka.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OzPolicist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Oznaka, ali je zavarovana oseba policist, ali ne</w:t>
            </w:r>
            <w:r w:rsidR="00584517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LOG</w:t>
            </w:r>
          </w:p>
        </w:tc>
        <w:tc>
          <w:tcPr>
            <w:tcW w:w="834" w:type="dxa"/>
            <w:vAlign w:val="center"/>
          </w:tcPr>
          <w:p w:rsidR="000D7DFA" w:rsidRPr="008109C4" w:rsidRDefault="000D7D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</w:t>
            </w:r>
          </w:p>
        </w:tc>
        <w:tc>
          <w:tcPr>
            <w:tcW w:w="2787" w:type="dxa"/>
            <w:vAlign w:val="center"/>
          </w:tcPr>
          <w:p w:rsidR="00584517" w:rsidRPr="008109C4" w:rsidRDefault="00B91B2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584517" w:rsidRPr="008109C4">
              <w:rPr>
                <w:sz w:val="20"/>
              </w:rPr>
              <w:t>:</w:t>
            </w:r>
          </w:p>
          <w:p w:rsidR="00584517" w:rsidRPr="008109C4" w:rsidRDefault="00B91B2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true </w:t>
            </w:r>
            <w:r w:rsidR="00584517" w:rsidRPr="008109C4">
              <w:rPr>
                <w:sz w:val="20"/>
              </w:rPr>
              <w:t>– je policist,</w:t>
            </w:r>
          </w:p>
          <w:p w:rsidR="00B91B2A" w:rsidRPr="008109C4" w:rsidRDefault="00B91B2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false</w:t>
            </w:r>
            <w:r w:rsidR="00584517" w:rsidRPr="008109C4">
              <w:rPr>
                <w:sz w:val="20"/>
              </w:rPr>
              <w:t xml:space="preserve"> – ni policist.</w:t>
            </w:r>
          </w:p>
          <w:p w:rsidR="000D7DFA" w:rsidRPr="008109C4" w:rsidRDefault="00584517" w:rsidP="0058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Vrednost</w:t>
            </w:r>
            <w:r w:rsidR="00B91B2A" w:rsidRPr="008109C4">
              <w:rPr>
                <w:sz w:val="20"/>
              </w:rPr>
              <w:t xml:space="preserve"> »true« </w:t>
            </w:r>
            <w:r w:rsidR="00285928" w:rsidRPr="008109C4">
              <w:rPr>
                <w:sz w:val="20"/>
              </w:rPr>
              <w:t xml:space="preserve">lahko </w:t>
            </w:r>
            <w:r w:rsidRPr="008109C4">
              <w:rPr>
                <w:sz w:val="20"/>
              </w:rPr>
              <w:t xml:space="preserve">navede le zavezanec </w:t>
            </w:r>
            <w:r w:rsidR="00B91B2A" w:rsidRPr="008109C4">
              <w:rPr>
                <w:sz w:val="20"/>
              </w:rPr>
              <w:t xml:space="preserve">s prvimi 7 znaki </w:t>
            </w:r>
            <w:r w:rsidR="00846726" w:rsidRPr="008109C4">
              <w:rPr>
                <w:sz w:val="20"/>
              </w:rPr>
              <w:t>matičn</w:t>
            </w:r>
            <w:r w:rsidR="00B91B2A" w:rsidRPr="008109C4">
              <w:rPr>
                <w:sz w:val="20"/>
              </w:rPr>
              <w:t>e</w:t>
            </w:r>
            <w:r w:rsidR="00846726" w:rsidRPr="008109C4">
              <w:rPr>
                <w:sz w:val="20"/>
              </w:rPr>
              <w:t xml:space="preserve"> številk</w:t>
            </w:r>
            <w:r w:rsidR="00B91B2A" w:rsidRPr="008109C4">
              <w:rPr>
                <w:sz w:val="20"/>
              </w:rPr>
              <w:t>e</w:t>
            </w:r>
            <w:r w:rsidR="00846726" w:rsidRPr="008109C4">
              <w:rPr>
                <w:sz w:val="20"/>
              </w:rPr>
              <w:t xml:space="preserve"> </w:t>
            </w:r>
            <w:r w:rsidR="00B91B2A" w:rsidRPr="008109C4">
              <w:rPr>
                <w:sz w:val="20"/>
              </w:rPr>
              <w:t>1332813 (MNZ Policija)</w:t>
            </w:r>
            <w:r w:rsidR="00846726" w:rsidRPr="008109C4">
              <w:rPr>
                <w:sz w:val="20"/>
              </w:rPr>
              <w:t>.</w:t>
            </w:r>
          </w:p>
          <w:p w:rsidR="00494396" w:rsidRPr="008109C4" w:rsidRDefault="00494396" w:rsidP="0058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 pri oddaji zahtevka.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D7DFA" w:rsidRPr="008109C4" w:rsidRDefault="000D7DF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OzZujf</w:t>
            </w:r>
          </w:p>
        </w:tc>
        <w:tc>
          <w:tcPr>
            <w:tcW w:w="2061" w:type="dxa"/>
            <w:vAlign w:val="center"/>
          </w:tcPr>
          <w:p w:rsidR="000D7DFA" w:rsidRPr="008109C4" w:rsidRDefault="000D7D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Oznaka po ZUJF</w:t>
            </w:r>
            <w:r w:rsidR="00584517" w:rsidRPr="008109C4">
              <w:rPr>
                <w:sz w:val="20"/>
              </w:rPr>
              <w:t>.</w:t>
            </w:r>
            <w:r w:rsidRPr="008109C4">
              <w:rPr>
                <w:sz w:val="20"/>
              </w:rPr>
              <w:t xml:space="preserve"> </w:t>
            </w:r>
          </w:p>
        </w:tc>
        <w:tc>
          <w:tcPr>
            <w:tcW w:w="645" w:type="dxa"/>
            <w:vAlign w:val="center"/>
          </w:tcPr>
          <w:p w:rsidR="000D7DFA" w:rsidRPr="008109C4" w:rsidRDefault="005771F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834" w:type="dxa"/>
            <w:vAlign w:val="center"/>
          </w:tcPr>
          <w:p w:rsidR="000D7DFA" w:rsidRPr="008109C4" w:rsidRDefault="005771F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</w:t>
            </w:r>
          </w:p>
        </w:tc>
        <w:tc>
          <w:tcPr>
            <w:tcW w:w="2787" w:type="dxa"/>
            <w:vAlign w:val="center"/>
          </w:tcPr>
          <w:p w:rsidR="000D7DFA" w:rsidRPr="008109C4" w:rsidRDefault="005771F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584517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</w:t>
            </w:r>
          </w:p>
          <w:p w:rsidR="002A3DD7" w:rsidRPr="008109C4" w:rsidRDefault="002A3DD7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 xml:space="preserve">A - do vključno 90. koledarskega dne, </w:t>
            </w:r>
          </w:p>
          <w:p w:rsidR="002A3DD7" w:rsidRPr="008109C4" w:rsidRDefault="002A3DD7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lastRenderedPageBreak/>
              <w:t>B - nad 90 koledarskih dni</w:t>
            </w:r>
            <w:r w:rsidR="00584517" w:rsidRPr="008109C4">
              <w:rPr>
                <w:color w:val="auto"/>
                <w:sz w:val="20"/>
              </w:rPr>
              <w:t>.</w:t>
            </w:r>
          </w:p>
          <w:p w:rsidR="00584517" w:rsidRPr="008109C4" w:rsidRDefault="00584517" w:rsidP="0058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Štejejo se koledarski dnevi od datuma Dt1DanVBremeZzzs.</w:t>
            </w:r>
          </w:p>
          <w:p w:rsidR="008E358B" w:rsidRPr="008109C4" w:rsidRDefault="008E358B" w:rsidP="0058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 pri oddaji zahtevka.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OsnovaPreteklegaLeta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584517" w:rsidP="0058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o osnovi preteklega leta. </w:t>
            </w:r>
            <w:r w:rsidR="0038061A" w:rsidRPr="008109C4">
              <w:rPr>
                <w:sz w:val="20"/>
              </w:rPr>
              <w:t>Glej poglavje</w:t>
            </w:r>
            <w:r w:rsidR="00EF25A7" w:rsidRPr="008109C4">
              <w:rPr>
                <w:sz w:val="20"/>
              </w:rPr>
              <w:t xml:space="preserve"> 3.2.3.5</w:t>
            </w:r>
            <w:r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38061A" w:rsidRPr="008109C4" w:rsidRDefault="0038061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InformativniIzracun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38061A" w:rsidRPr="008109C4" w:rsidRDefault="00584517" w:rsidP="00584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Podatki informativnega izračuna. </w:t>
            </w:r>
            <w:r w:rsidR="0038061A" w:rsidRPr="008109C4">
              <w:rPr>
                <w:sz w:val="20"/>
              </w:rPr>
              <w:t>Glej poglavje</w:t>
            </w:r>
            <w:r w:rsidR="00EF25A7" w:rsidRPr="008109C4">
              <w:rPr>
                <w:sz w:val="20"/>
              </w:rPr>
              <w:t xml:space="preserve"> 3.2.3.6</w:t>
            </w:r>
            <w:r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771FC" w:rsidRPr="008109C4" w:rsidRDefault="005771FC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Opomba</w:t>
            </w:r>
          </w:p>
        </w:tc>
        <w:tc>
          <w:tcPr>
            <w:tcW w:w="2061" w:type="dxa"/>
            <w:vAlign w:val="center"/>
          </w:tcPr>
          <w:p w:rsidR="005771FC" w:rsidRPr="008109C4" w:rsidRDefault="005771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Opomba zavezanca glede tega obračuna</w:t>
            </w:r>
            <w:r w:rsidR="00584517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5771FC" w:rsidRPr="008109C4" w:rsidRDefault="005771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834" w:type="dxa"/>
            <w:vAlign w:val="center"/>
          </w:tcPr>
          <w:p w:rsidR="005771FC" w:rsidRPr="008109C4" w:rsidRDefault="005771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100</w:t>
            </w:r>
          </w:p>
        </w:tc>
        <w:tc>
          <w:tcPr>
            <w:tcW w:w="2787" w:type="dxa"/>
            <w:vAlign w:val="center"/>
          </w:tcPr>
          <w:p w:rsidR="005771FC" w:rsidRPr="008109C4" w:rsidRDefault="005771F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Dolžina od 1 do 100 znakov</w:t>
            </w:r>
            <w:r w:rsidR="00584517" w:rsidRPr="008109C4">
              <w:rPr>
                <w:sz w:val="20"/>
              </w:rPr>
              <w:t>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6B49" w:rsidRPr="008109C4" w:rsidRDefault="00826B49" w:rsidP="00826B49">
            <w:pPr>
              <w:rPr>
                <w:sz w:val="20"/>
              </w:rPr>
            </w:pPr>
            <w:r w:rsidRPr="008109C4">
              <w:rPr>
                <w:sz w:val="20"/>
              </w:rPr>
              <w:t>StevilkaPotrdilaOZadrzanostiOdDela</w:t>
            </w:r>
          </w:p>
        </w:tc>
        <w:tc>
          <w:tcPr>
            <w:tcW w:w="2061" w:type="dxa"/>
            <w:vAlign w:val="center"/>
          </w:tcPr>
          <w:p w:rsidR="00826B49" w:rsidRPr="008109C4" w:rsidRDefault="00826B49" w:rsidP="00826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Številka elektronskega potrdila o upravičeni zadržanosti od dela</w:t>
            </w:r>
            <w:r w:rsidR="00911F42" w:rsidRPr="008109C4">
              <w:rPr>
                <w:sz w:val="20"/>
              </w:rPr>
              <w:t>.</w:t>
            </w:r>
          </w:p>
        </w:tc>
        <w:tc>
          <w:tcPr>
            <w:tcW w:w="645" w:type="dxa"/>
            <w:vAlign w:val="center"/>
          </w:tcPr>
          <w:p w:rsidR="00826B49" w:rsidRPr="008109C4" w:rsidRDefault="00826B49" w:rsidP="00826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834" w:type="dxa"/>
            <w:vAlign w:val="center"/>
          </w:tcPr>
          <w:p w:rsidR="00826B49" w:rsidRPr="008109C4" w:rsidRDefault="00826B49" w:rsidP="00826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19</w:t>
            </w:r>
          </w:p>
        </w:tc>
        <w:tc>
          <w:tcPr>
            <w:tcW w:w="2787" w:type="dxa"/>
            <w:vAlign w:val="center"/>
          </w:tcPr>
          <w:p w:rsidR="00826B49" w:rsidRPr="008109C4" w:rsidRDefault="00826B49" w:rsidP="00826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mora biti naveden, če je obračun pripravljen na podlagi elektronskega bolniškega lista.</w:t>
            </w:r>
          </w:p>
        </w:tc>
      </w:tr>
      <w:tr w:rsidR="008109C4" w:rsidRPr="008109C4" w:rsidTr="00EF2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826B49" w:rsidRPr="008109C4" w:rsidRDefault="00826B49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Dokumenti</w:t>
            </w:r>
          </w:p>
        </w:tc>
        <w:tc>
          <w:tcPr>
            <w:tcW w:w="0" w:type="auto"/>
            <w:gridSpan w:val="4"/>
            <w:shd w:val="clear" w:color="auto" w:fill="F2F2F2" w:themeFill="background1" w:themeFillShade="F2"/>
            <w:vAlign w:val="center"/>
          </w:tcPr>
          <w:p w:rsidR="00826B49" w:rsidRPr="008109C4" w:rsidRDefault="00826B49" w:rsidP="00584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Podatki o dokumentih obračuna. Glej poglavje 3.2.3.7.</w:t>
            </w:r>
          </w:p>
        </w:tc>
      </w:tr>
      <w:tr w:rsidR="008109C4" w:rsidRPr="008109C4" w:rsidTr="0082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826B49" w:rsidRPr="008109C4" w:rsidRDefault="00826B49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Status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826B49" w:rsidRPr="008109C4" w:rsidRDefault="00826B49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Segment se pri oddaji zahtevka ne izpolnjuje.</w:t>
            </w:r>
          </w:p>
        </w:tc>
      </w:tr>
      <w:tr w:rsidR="008109C4" w:rsidRPr="008109C4" w:rsidTr="0082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826B49" w:rsidRPr="008109C4" w:rsidRDefault="00826B49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Napake</w:t>
            </w:r>
          </w:p>
        </w:tc>
        <w:tc>
          <w:tcPr>
            <w:tcW w:w="6327" w:type="dxa"/>
            <w:gridSpan w:val="4"/>
            <w:shd w:val="clear" w:color="auto" w:fill="F2F2F2" w:themeFill="background1" w:themeFillShade="F2"/>
            <w:vAlign w:val="center"/>
          </w:tcPr>
          <w:p w:rsidR="00826B49" w:rsidRPr="008109C4" w:rsidRDefault="00826B49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Segment se pri oddaji zahtevka ne izpolnjuje.</w:t>
            </w:r>
          </w:p>
        </w:tc>
      </w:tr>
    </w:tbl>
    <w:p w:rsidR="00EF25A7" w:rsidRPr="008109C4" w:rsidRDefault="00EF25A7" w:rsidP="00EF25A7">
      <w:bookmarkStart w:id="61" w:name="_Toc464108115"/>
      <w:bookmarkStart w:id="62" w:name="_Ref473028425"/>
    </w:p>
    <w:p w:rsidR="00455EDB" w:rsidRPr="008109C4" w:rsidRDefault="00EF25A7" w:rsidP="00675793">
      <w:pPr>
        <w:pStyle w:val="Naslov4"/>
      </w:pPr>
      <w:r w:rsidRPr="008109C4">
        <w:t xml:space="preserve">3.2.3.1. </w:t>
      </w:r>
      <w:r w:rsidR="005771FC" w:rsidRPr="008109C4">
        <w:t xml:space="preserve">Podatki </w:t>
      </w:r>
      <w:bookmarkEnd w:id="61"/>
      <w:bookmarkEnd w:id="62"/>
      <w:r w:rsidRPr="008109C4">
        <w:t>o zavarovancu</w:t>
      </w:r>
    </w:p>
    <w:p w:rsidR="00EF25A7" w:rsidRPr="008109C4" w:rsidRDefault="00EF25A7" w:rsidP="00E36E62"/>
    <w:p w:rsidR="00EB58FA" w:rsidRPr="008109C4" w:rsidRDefault="00EF25A7" w:rsidP="00EF25A7">
      <w:pPr>
        <w:jc w:val="both"/>
      </w:pPr>
      <w:r w:rsidRPr="008109C4">
        <w:t xml:space="preserve">Segment vsebuje podatke o zavarovancu, na katerega se nanaša obračun. Za navajanje tako podatkov zavarovanca, kot podatkov </w:t>
      </w:r>
      <w:r w:rsidR="0095112A" w:rsidRPr="008109C4">
        <w:t>povezane osebe</w:t>
      </w:r>
      <w:r w:rsidRPr="008109C4">
        <w:t xml:space="preserve"> (glej poglavje 3.2.3.2.)</w:t>
      </w:r>
      <w:r w:rsidR="00EB58FA" w:rsidRPr="008109C4">
        <w:t>,</w:t>
      </w:r>
      <w:r w:rsidRPr="008109C4">
        <w:t xml:space="preserve"> se uporablja struktura tOseba. </w:t>
      </w:r>
    </w:p>
    <w:p w:rsidR="00EB58FA" w:rsidRPr="008109C4" w:rsidRDefault="00EB58FA" w:rsidP="00EF25A7">
      <w:pPr>
        <w:jc w:val="both"/>
      </w:pPr>
    </w:p>
    <w:p w:rsidR="00EF25A7" w:rsidRPr="008109C4" w:rsidRDefault="00EF25A7" w:rsidP="00EF25A7">
      <w:pPr>
        <w:jc w:val="both"/>
      </w:pPr>
      <w:r w:rsidRPr="008109C4">
        <w:t xml:space="preserve">Pri podatkih zavarovanja je kot identifikator potrebno navesti ZZZS številko ali davčno številko ter priimek in ime. </w:t>
      </w:r>
    </w:p>
    <w:p w:rsidR="005771FC" w:rsidRPr="008109C4" w:rsidRDefault="00826B49" w:rsidP="00EF25A7">
      <w:pPr>
        <w:jc w:val="center"/>
      </w:pPr>
      <w:r w:rsidRPr="008109C4">
        <w:rPr>
          <w:noProof/>
        </w:rPr>
        <w:drawing>
          <wp:inline distT="0" distB="0" distL="0" distR="0" wp14:anchorId="6BFB5F3B" wp14:editId="6AF5799F">
            <wp:extent cx="3115650" cy="2552369"/>
            <wp:effectExtent l="0" t="0" r="8890" b="63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6211" cy="25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A7" w:rsidRPr="008109C4" w:rsidRDefault="00EF25A7" w:rsidP="00EF25A7">
      <w:pPr>
        <w:jc w:val="center"/>
        <w:rPr>
          <w:b/>
          <w:sz w:val="18"/>
        </w:rPr>
      </w:pPr>
      <w:r w:rsidRPr="008109C4">
        <w:rPr>
          <w:b/>
          <w:sz w:val="18"/>
        </w:rPr>
        <w:t>Slika 8: Struktura podatkov o zavarovancu</w:t>
      </w:r>
      <w:r w:rsidR="0095112A" w:rsidRPr="008109C4">
        <w:rPr>
          <w:b/>
          <w:sz w:val="18"/>
        </w:rPr>
        <w:t xml:space="preserve"> </w:t>
      </w:r>
    </w:p>
    <w:p w:rsidR="00EF25A7" w:rsidRPr="008109C4" w:rsidRDefault="00EF25A7" w:rsidP="00EF25A7">
      <w:pPr>
        <w:jc w:val="center"/>
      </w:pPr>
    </w:p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2503"/>
        <w:gridCol w:w="1665"/>
        <w:gridCol w:w="645"/>
        <w:gridCol w:w="834"/>
        <w:gridCol w:w="3688"/>
      </w:tblGrid>
      <w:tr w:rsidR="008109C4" w:rsidRPr="008109C4" w:rsidTr="0057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771FC" w:rsidRPr="008109C4" w:rsidRDefault="005771FC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5771FC" w:rsidRPr="008109C4" w:rsidRDefault="005771F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5771FC" w:rsidRPr="008109C4" w:rsidRDefault="005771F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5771FC" w:rsidRPr="008109C4" w:rsidRDefault="005771F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5771FC" w:rsidRPr="008109C4" w:rsidRDefault="005771F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577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F406D" w:rsidRPr="008109C4" w:rsidRDefault="005F406D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ZzzsStevilka</w:t>
            </w:r>
          </w:p>
        </w:tc>
        <w:tc>
          <w:tcPr>
            <w:tcW w:w="0" w:type="auto"/>
            <w:vAlign w:val="center"/>
          </w:tcPr>
          <w:p w:rsidR="005F406D" w:rsidRPr="008109C4" w:rsidRDefault="00662B00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ZZZS številka zavarovanca.</w:t>
            </w:r>
          </w:p>
        </w:tc>
        <w:tc>
          <w:tcPr>
            <w:tcW w:w="0" w:type="auto"/>
            <w:vAlign w:val="center"/>
          </w:tcPr>
          <w:p w:rsidR="005F406D" w:rsidRPr="008109C4" w:rsidRDefault="005F406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5F406D" w:rsidRPr="008109C4" w:rsidRDefault="005F406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5F406D" w:rsidRPr="008109C4" w:rsidRDefault="008D3C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9-mestna številka - n</w:t>
            </w:r>
            <w:r w:rsidR="005F406D" w:rsidRPr="008109C4">
              <w:rPr>
                <w:sz w:val="20"/>
              </w:rPr>
              <w:t>ajmanjša dovoljena vrednost 20.000.000</w:t>
            </w:r>
            <w:r w:rsidR="00662B00" w:rsidRPr="008109C4">
              <w:rPr>
                <w:sz w:val="20"/>
              </w:rPr>
              <w:t>. Podatek je obvezen, če ni navedena davčna številka.</w:t>
            </w:r>
          </w:p>
        </w:tc>
      </w:tr>
      <w:tr w:rsidR="008109C4" w:rsidRPr="008109C4" w:rsidTr="0057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F406D" w:rsidRPr="008109C4" w:rsidRDefault="005F406D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DavcnaStevilka</w:t>
            </w:r>
          </w:p>
        </w:tc>
        <w:tc>
          <w:tcPr>
            <w:tcW w:w="0" w:type="auto"/>
            <w:vAlign w:val="center"/>
          </w:tcPr>
          <w:p w:rsidR="005F406D" w:rsidRPr="008109C4" w:rsidRDefault="005F406D" w:rsidP="00662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Davčna številka zavarovanca</w:t>
            </w:r>
            <w:r w:rsidR="00662B00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5F406D" w:rsidRPr="008109C4" w:rsidRDefault="005F406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5F406D" w:rsidRPr="008109C4" w:rsidRDefault="005F406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5F406D" w:rsidRPr="008109C4" w:rsidRDefault="00843721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8-mestna številka</w:t>
            </w:r>
            <w:r w:rsidR="00662B00" w:rsidRPr="008109C4">
              <w:rPr>
                <w:sz w:val="20"/>
              </w:rPr>
              <w:t>. Podatek je obvezen, če ni navedena ZZZS številka.</w:t>
            </w:r>
          </w:p>
        </w:tc>
      </w:tr>
      <w:tr w:rsidR="008109C4" w:rsidRPr="008109C4" w:rsidTr="00577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Priimek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Priimek zavarovanca</w:t>
            </w:r>
            <w:r w:rsidR="00662B00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6D33E4" w:rsidRPr="008109C4" w:rsidRDefault="00A13127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Dolžina od 1 do </w:t>
            </w:r>
            <w:r w:rsidR="00A13127">
              <w:rPr>
                <w:sz w:val="20"/>
              </w:rPr>
              <w:t>136</w:t>
            </w:r>
            <w:r w:rsidRPr="008109C4">
              <w:rPr>
                <w:sz w:val="20"/>
              </w:rPr>
              <w:t xml:space="preserve"> znakov</w:t>
            </w:r>
            <w:r w:rsidR="00662B00" w:rsidRPr="008109C4">
              <w:rPr>
                <w:sz w:val="20"/>
              </w:rPr>
              <w:t>.</w:t>
            </w:r>
          </w:p>
        </w:tc>
      </w:tr>
      <w:tr w:rsidR="008109C4" w:rsidRPr="008109C4" w:rsidTr="0057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Ime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Ime zavarovanca</w:t>
            </w:r>
            <w:r w:rsidR="00662B00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6D33E4" w:rsidRPr="008109C4" w:rsidRDefault="00A1312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Dolžina od 1 do </w:t>
            </w:r>
            <w:r w:rsidR="00A13127">
              <w:rPr>
                <w:sz w:val="20"/>
              </w:rPr>
              <w:t>136</w:t>
            </w:r>
            <w:r w:rsidRPr="008109C4">
              <w:rPr>
                <w:sz w:val="20"/>
              </w:rPr>
              <w:t xml:space="preserve"> znakov</w:t>
            </w:r>
            <w:r w:rsidR="00662B00" w:rsidRPr="008109C4">
              <w:rPr>
                <w:sz w:val="20"/>
              </w:rPr>
              <w:t>.</w:t>
            </w:r>
          </w:p>
        </w:tc>
      </w:tr>
      <w:tr w:rsidR="008109C4" w:rsidRPr="008109C4" w:rsidTr="00B9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91B2A" w:rsidRPr="008109C4" w:rsidRDefault="00B91B2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DtRojstva</w:t>
            </w:r>
          </w:p>
        </w:tc>
        <w:tc>
          <w:tcPr>
            <w:tcW w:w="0" w:type="auto"/>
            <w:gridSpan w:val="4"/>
            <w:vAlign w:val="center"/>
          </w:tcPr>
          <w:p w:rsidR="00B91B2A" w:rsidRPr="008109C4" w:rsidRDefault="00B91B2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se pri podatkih zavarovanca ne izpolnjuje</w:t>
            </w:r>
          </w:p>
        </w:tc>
      </w:tr>
      <w:tr w:rsidR="008109C4" w:rsidRPr="008109C4" w:rsidTr="00B9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91B2A" w:rsidRPr="008109C4" w:rsidRDefault="00B91B2A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SifraVrsteDruzinskegaClana</w:t>
            </w:r>
          </w:p>
        </w:tc>
        <w:tc>
          <w:tcPr>
            <w:tcW w:w="0" w:type="auto"/>
            <w:gridSpan w:val="4"/>
            <w:vAlign w:val="center"/>
          </w:tcPr>
          <w:p w:rsidR="00B91B2A" w:rsidRPr="008109C4" w:rsidRDefault="00B91B2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se pri podatkih zavarovanca ne izpolnjuje</w:t>
            </w:r>
          </w:p>
        </w:tc>
      </w:tr>
    </w:tbl>
    <w:p w:rsidR="00662B00" w:rsidRPr="008109C4" w:rsidRDefault="00662B00" w:rsidP="00923FBC">
      <w:bookmarkStart w:id="63" w:name="_Toc464108116"/>
      <w:bookmarkStart w:id="64" w:name="_Ref473028432"/>
    </w:p>
    <w:p w:rsidR="007166E9" w:rsidRPr="008109C4" w:rsidRDefault="007166E9" w:rsidP="007166E9"/>
    <w:p w:rsidR="006D33E4" w:rsidRPr="008109C4" w:rsidRDefault="00662B00" w:rsidP="00675793">
      <w:pPr>
        <w:pStyle w:val="Naslov4"/>
      </w:pPr>
      <w:r w:rsidRPr="008109C4">
        <w:t xml:space="preserve">3.2.3.2. </w:t>
      </w:r>
      <w:r w:rsidR="006D33E4" w:rsidRPr="008109C4">
        <w:t xml:space="preserve">Podatki </w:t>
      </w:r>
      <w:bookmarkEnd w:id="63"/>
      <w:bookmarkEnd w:id="64"/>
      <w:r w:rsidR="007166E9" w:rsidRPr="008109C4">
        <w:t>o družinskem članu</w:t>
      </w:r>
      <w:r w:rsidR="00867C07" w:rsidRPr="008109C4">
        <w:t xml:space="preserve"> oz. povezani osebi</w:t>
      </w:r>
    </w:p>
    <w:p w:rsidR="00662B00" w:rsidRPr="008109C4" w:rsidRDefault="00662B00" w:rsidP="00E36E62"/>
    <w:p w:rsidR="00334518" w:rsidRPr="008109C4" w:rsidRDefault="00662B00" w:rsidP="00EB58FA">
      <w:pPr>
        <w:jc w:val="both"/>
      </w:pPr>
      <w:r w:rsidRPr="008109C4">
        <w:t>Segment vsebuje podatke o družinskem članu</w:t>
      </w:r>
      <w:r w:rsidR="00867C07" w:rsidRPr="008109C4">
        <w:t xml:space="preserve"> oz. povezani osebi. Na starejših bolniških listih je naveden segment Družinski član. Na novejših bolniških listih in na elektronskih bolniških listih je naveden segment Povezana oseba</w:t>
      </w:r>
      <w:r w:rsidRPr="008109C4">
        <w:t xml:space="preserve">. </w:t>
      </w:r>
      <w:r w:rsidR="00867C07" w:rsidRPr="008109C4">
        <w:t xml:space="preserve">Na novejših bolniških listin in na elektronskih bolniških listih </w:t>
      </w:r>
      <w:r w:rsidR="009E1465" w:rsidRPr="008109C4">
        <w:t xml:space="preserve">ima podatek Vrsta povezane osebe vrednosti 1 - partner, 2 – otrok in 3 – drugo. Pri navajanju podatkov o družinskem članu je </w:t>
      </w:r>
      <w:r w:rsidR="00911F42" w:rsidRPr="008109C4">
        <w:t xml:space="preserve">v teh primerih </w:t>
      </w:r>
      <w:r w:rsidR="009E1465" w:rsidRPr="008109C4">
        <w:t xml:space="preserve">potrebno vrednost 1 spremeniti v 11, vrednost 2 v 12 in vrednost 3 v 13. </w:t>
      </w:r>
      <w:r w:rsidR="00867C07" w:rsidRPr="008109C4">
        <w:t xml:space="preserve"> </w:t>
      </w:r>
      <w:r w:rsidR="00334518" w:rsidRPr="008109C4">
        <w:t xml:space="preserve">Segment je potrebno izpolniti pri razlogih zadržanosti 6 </w:t>
      </w:r>
      <w:ins w:id="65" w:author="Slavko Vidmar" w:date="2020-12-16T11:05:00Z">
        <w:r w:rsidR="004C05DC">
          <w:t>, 10 in 14</w:t>
        </w:r>
      </w:ins>
      <w:del w:id="66" w:author="Slavko Vidmar" w:date="2020-12-16T11:05:00Z">
        <w:r w:rsidRPr="008109C4" w:rsidDel="004C05DC">
          <w:delText>in</w:delText>
        </w:r>
        <w:r w:rsidR="00334518" w:rsidRPr="008109C4" w:rsidDel="004C05DC">
          <w:delText xml:space="preserve"> 10</w:delText>
        </w:r>
      </w:del>
      <w:r w:rsidR="00334518" w:rsidRPr="008109C4">
        <w:t>.</w:t>
      </w:r>
      <w:r w:rsidR="0094436B" w:rsidRPr="008109C4">
        <w:t xml:space="preserve"> Pri razlogu zadržanosti 9-spremstvo, se podatki </w:t>
      </w:r>
      <w:r w:rsidRPr="008109C4">
        <w:t>navedejo</w:t>
      </w:r>
      <w:r w:rsidR="0094436B" w:rsidRPr="008109C4">
        <w:t xml:space="preserve"> le v primerih, kadar gre za spremstvo otroka ali zakonca, kar je evidentirano tudi na bolniškem listu. V primerih spremstva drugih oseb, </w:t>
      </w:r>
      <w:r w:rsidR="000A5781" w:rsidRPr="008109C4">
        <w:t xml:space="preserve">se </w:t>
      </w:r>
      <w:r w:rsidR="0094436B" w:rsidRPr="008109C4">
        <w:t>t</w:t>
      </w:r>
      <w:r w:rsidR="00E16704" w:rsidRPr="008109C4">
        <w:t>eg</w:t>
      </w:r>
      <w:r w:rsidR="0094436B" w:rsidRPr="008109C4">
        <w:t>a segment</w:t>
      </w:r>
      <w:r w:rsidR="00E16704" w:rsidRPr="008109C4">
        <w:t>a</w:t>
      </w:r>
      <w:r w:rsidR="0094436B" w:rsidRPr="008109C4">
        <w:t xml:space="preserve"> </w:t>
      </w:r>
      <w:r w:rsidR="000A5781" w:rsidRPr="008109C4">
        <w:t>ne sme</w:t>
      </w:r>
      <w:r w:rsidR="0094436B" w:rsidRPr="008109C4">
        <w:t xml:space="preserve"> izpolniti.</w:t>
      </w:r>
    </w:p>
    <w:p w:rsidR="00662B00" w:rsidRPr="008109C4" w:rsidRDefault="00662B00" w:rsidP="00E36E62"/>
    <w:p w:rsidR="00662B00" w:rsidRPr="008109C4" w:rsidRDefault="00662B00" w:rsidP="00E36E62">
      <w:r w:rsidRPr="008109C4">
        <w:t>Za strukturo glej sliko 8.</w:t>
      </w:r>
    </w:p>
    <w:p w:rsidR="006D33E4" w:rsidRPr="008109C4" w:rsidRDefault="006D33E4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2503"/>
        <w:gridCol w:w="1896"/>
        <w:gridCol w:w="645"/>
        <w:gridCol w:w="834"/>
        <w:gridCol w:w="3457"/>
      </w:tblGrid>
      <w:tr w:rsidR="008109C4" w:rsidRPr="008109C4" w:rsidTr="00662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66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ZzzsStevilka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ZZZS števi</w:t>
            </w:r>
            <w:r w:rsidR="00662B00" w:rsidRPr="008109C4">
              <w:rPr>
                <w:sz w:val="20"/>
              </w:rPr>
              <w:t>lka družinskega člana.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6D33E4" w:rsidRPr="008109C4" w:rsidRDefault="00D8256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9</w:t>
            </w:r>
          </w:p>
        </w:tc>
        <w:tc>
          <w:tcPr>
            <w:tcW w:w="0" w:type="auto"/>
            <w:vAlign w:val="center"/>
          </w:tcPr>
          <w:p w:rsidR="006D33E4" w:rsidRPr="008109C4" w:rsidRDefault="00662B00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9-mestna številka.  N</w:t>
            </w:r>
            <w:r w:rsidR="00695A36" w:rsidRPr="008109C4">
              <w:rPr>
                <w:sz w:val="20"/>
              </w:rPr>
              <w:t xml:space="preserve">ajmanjša </w:t>
            </w:r>
            <w:r w:rsidR="006D33E4" w:rsidRPr="008109C4">
              <w:rPr>
                <w:sz w:val="20"/>
              </w:rPr>
              <w:t xml:space="preserve"> dovoljena vrednost 20.000.000</w:t>
            </w:r>
            <w:r w:rsidRPr="008109C4">
              <w:rPr>
                <w:sz w:val="20"/>
              </w:rPr>
              <w:t>. Podatek se navaja opcijsko.</w:t>
            </w:r>
          </w:p>
        </w:tc>
      </w:tr>
      <w:tr w:rsidR="008109C4" w:rsidRPr="008109C4" w:rsidTr="0066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DavcnaStevilka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662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Davčna številka družinskega člana</w:t>
            </w:r>
            <w:r w:rsidR="00662B00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:rsidR="006D33E4" w:rsidRPr="008109C4" w:rsidRDefault="00D8256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8-mestna številka</w:t>
            </w:r>
            <w:r w:rsidR="00662B00" w:rsidRPr="008109C4">
              <w:rPr>
                <w:sz w:val="20"/>
              </w:rPr>
              <w:t>. Podatek se navaja opcijsko.</w:t>
            </w:r>
          </w:p>
        </w:tc>
      </w:tr>
      <w:tr w:rsidR="008109C4" w:rsidRPr="008109C4" w:rsidTr="0066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Priimek</w:t>
            </w:r>
          </w:p>
        </w:tc>
        <w:tc>
          <w:tcPr>
            <w:tcW w:w="0" w:type="auto"/>
            <w:vAlign w:val="center"/>
          </w:tcPr>
          <w:p w:rsidR="006D33E4" w:rsidRPr="008109C4" w:rsidRDefault="00662B00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Priimek družinskega člana.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6D33E4" w:rsidRPr="008109C4" w:rsidRDefault="0042397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Dolžina od 1 do </w:t>
            </w:r>
            <w:r w:rsidR="0042397D">
              <w:rPr>
                <w:sz w:val="20"/>
              </w:rPr>
              <w:t>136</w:t>
            </w:r>
            <w:r w:rsidRPr="008109C4">
              <w:rPr>
                <w:sz w:val="20"/>
              </w:rPr>
              <w:t xml:space="preserve"> znakov</w:t>
            </w:r>
            <w:r w:rsidR="00662B00" w:rsidRPr="008109C4">
              <w:rPr>
                <w:sz w:val="20"/>
              </w:rPr>
              <w:t>. Podatek je obvezen pri razlogih zadržanosti 6 in 10, pri 9 pa kadar gre za spremstvo otroka ali zakonca.</w:t>
            </w:r>
          </w:p>
        </w:tc>
      </w:tr>
      <w:tr w:rsidR="008109C4" w:rsidRPr="008109C4" w:rsidTr="0066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Ime</w:t>
            </w:r>
          </w:p>
        </w:tc>
        <w:tc>
          <w:tcPr>
            <w:tcW w:w="0" w:type="auto"/>
            <w:vAlign w:val="center"/>
          </w:tcPr>
          <w:p w:rsidR="006D33E4" w:rsidRPr="008109C4" w:rsidRDefault="00662B00" w:rsidP="00662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Ime družinskega člana.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6D33E4" w:rsidRPr="008109C4" w:rsidRDefault="0042397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Dolžina od 1 do </w:t>
            </w:r>
            <w:r w:rsidR="0042397D">
              <w:rPr>
                <w:sz w:val="20"/>
              </w:rPr>
              <w:t>136</w:t>
            </w:r>
            <w:r w:rsidRPr="008109C4">
              <w:rPr>
                <w:sz w:val="20"/>
              </w:rPr>
              <w:t xml:space="preserve"> znakov</w:t>
            </w:r>
            <w:r w:rsidR="00662B00" w:rsidRPr="008109C4">
              <w:rPr>
                <w:sz w:val="20"/>
              </w:rPr>
              <w:t>. Podatek je obvezen pri razlogih zadržanosti 6 in 10, pri 9 pa kadar gre za spremstvo otroka ali zakonca.</w:t>
            </w:r>
          </w:p>
        </w:tc>
      </w:tr>
      <w:tr w:rsidR="008109C4" w:rsidRPr="008109C4" w:rsidTr="00662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DtRojstva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662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rojstva družinskega člana</w:t>
            </w:r>
            <w:r w:rsidR="00662B00" w:rsidRPr="008109C4">
              <w:rPr>
                <w:sz w:val="20"/>
              </w:rPr>
              <w:t>.</w:t>
            </w:r>
            <w:r w:rsidRPr="008109C4">
              <w:rPr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:rsidR="006D33E4" w:rsidRPr="008109C4" w:rsidRDefault="00662B0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 pri razlogih zadržanosti 6 in 10, pri 9 pa kadar gre za spremstvo otroka ali zakonca.</w:t>
            </w:r>
          </w:p>
        </w:tc>
      </w:tr>
      <w:tr w:rsidR="008109C4" w:rsidRPr="008109C4" w:rsidTr="00662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D33E4" w:rsidRPr="008109C4" w:rsidRDefault="006D33E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SifraVrsteDruzinskegaClana</w:t>
            </w:r>
          </w:p>
        </w:tc>
        <w:tc>
          <w:tcPr>
            <w:tcW w:w="0" w:type="auto"/>
            <w:vAlign w:val="center"/>
          </w:tcPr>
          <w:p w:rsidR="006D33E4" w:rsidRPr="008109C4" w:rsidRDefault="006D33E4" w:rsidP="00662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vrste družinskega člana</w:t>
            </w:r>
            <w:r w:rsidR="00867C07" w:rsidRPr="008109C4">
              <w:rPr>
                <w:sz w:val="20"/>
              </w:rPr>
              <w:t xml:space="preserve"> oz</w:t>
            </w:r>
            <w:r w:rsidR="00662B00" w:rsidRPr="008109C4">
              <w:rPr>
                <w:sz w:val="20"/>
              </w:rPr>
              <w:t>.</w:t>
            </w:r>
            <w:r w:rsidR="00867C07" w:rsidRPr="008109C4">
              <w:rPr>
                <w:sz w:val="20"/>
              </w:rPr>
              <w:t xml:space="preserve"> povezane osebe.</w:t>
            </w:r>
          </w:p>
        </w:tc>
        <w:tc>
          <w:tcPr>
            <w:tcW w:w="0" w:type="auto"/>
            <w:vAlign w:val="center"/>
          </w:tcPr>
          <w:p w:rsidR="006D33E4" w:rsidRPr="008109C4" w:rsidRDefault="003D7C7B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6D33E4" w:rsidRPr="008109C4" w:rsidRDefault="003D7C7B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662B00" w:rsidRPr="008109C4" w:rsidRDefault="003D7C7B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662B00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</w:t>
            </w:r>
          </w:p>
          <w:p w:rsidR="00867C07" w:rsidRPr="008109C4" w:rsidRDefault="00867C07" w:rsidP="00867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</w:t>
            </w:r>
            <w:r w:rsidR="00E5763D" w:rsidRPr="008109C4">
              <w:rPr>
                <w:sz w:val="20"/>
              </w:rPr>
              <w:t>a</w:t>
            </w:r>
            <w:r w:rsidRPr="008109C4">
              <w:rPr>
                <w:sz w:val="20"/>
              </w:rPr>
              <w:t xml:space="preserve"> vrst</w:t>
            </w:r>
            <w:r w:rsidR="00826B49" w:rsidRPr="008109C4">
              <w:rPr>
                <w:sz w:val="20"/>
              </w:rPr>
              <w:t>e</w:t>
            </w:r>
            <w:r w:rsidRPr="008109C4">
              <w:rPr>
                <w:sz w:val="20"/>
              </w:rPr>
              <w:t xml:space="preserve"> družinskega člana:</w:t>
            </w:r>
          </w:p>
          <w:p w:rsidR="006D33E4" w:rsidRPr="008109C4" w:rsidRDefault="00867C07" w:rsidP="00867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1 </w:t>
            </w:r>
            <w:r w:rsidR="00662B00" w:rsidRPr="008109C4">
              <w:rPr>
                <w:sz w:val="20"/>
              </w:rPr>
              <w:t>– otrok</w:t>
            </w:r>
            <w:r w:rsidRPr="008109C4">
              <w:rPr>
                <w:sz w:val="20"/>
              </w:rPr>
              <w:t xml:space="preserve">, </w:t>
            </w:r>
            <w:r w:rsidR="003D7C7B" w:rsidRPr="008109C4">
              <w:rPr>
                <w:sz w:val="20"/>
              </w:rPr>
              <w:t>2</w:t>
            </w:r>
            <w:r w:rsidR="00662B00" w:rsidRPr="008109C4">
              <w:rPr>
                <w:sz w:val="20"/>
              </w:rPr>
              <w:t xml:space="preserve"> – zakonec</w:t>
            </w:r>
          </w:p>
          <w:p w:rsidR="00867C07" w:rsidRPr="008109C4" w:rsidRDefault="00867C07" w:rsidP="00867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</w:t>
            </w:r>
            <w:r w:rsidR="00E5763D" w:rsidRPr="008109C4">
              <w:rPr>
                <w:sz w:val="20"/>
              </w:rPr>
              <w:t>a</w:t>
            </w:r>
            <w:r w:rsidRPr="008109C4">
              <w:rPr>
                <w:sz w:val="20"/>
              </w:rPr>
              <w:t xml:space="preserve"> vrst</w:t>
            </w:r>
            <w:r w:rsidR="00826B49" w:rsidRPr="008109C4">
              <w:rPr>
                <w:sz w:val="20"/>
              </w:rPr>
              <w:t>e</w:t>
            </w:r>
            <w:r w:rsidRPr="008109C4">
              <w:rPr>
                <w:sz w:val="20"/>
              </w:rPr>
              <w:t xml:space="preserve"> povezane osebe:</w:t>
            </w:r>
          </w:p>
          <w:p w:rsidR="00867C07" w:rsidRPr="008109C4" w:rsidRDefault="00867C07" w:rsidP="00867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11 - partner, 12 - otrok, 13 – drugo.</w:t>
            </w:r>
          </w:p>
          <w:p w:rsidR="00662B00" w:rsidRPr="008109C4" w:rsidRDefault="00662B00" w:rsidP="00867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 pri razlogih zadržanosti 6 in 10, pri 9 pa kadar gre za spremstvo otroka ali zakonca.</w:t>
            </w:r>
          </w:p>
        </w:tc>
      </w:tr>
    </w:tbl>
    <w:p w:rsidR="00662B00" w:rsidRPr="008109C4" w:rsidRDefault="00662B00" w:rsidP="00923FBC">
      <w:bookmarkStart w:id="67" w:name="_Toc464108117"/>
      <w:bookmarkStart w:id="68" w:name="_Ref473028438"/>
    </w:p>
    <w:p w:rsidR="007166E9" w:rsidRPr="008109C4" w:rsidRDefault="007166E9" w:rsidP="007166E9"/>
    <w:p w:rsidR="003D7C7B" w:rsidRPr="008109C4" w:rsidRDefault="00662B00" w:rsidP="00675793">
      <w:pPr>
        <w:pStyle w:val="Naslov4"/>
      </w:pPr>
      <w:r w:rsidRPr="008109C4">
        <w:t xml:space="preserve">3.2.3.3. </w:t>
      </w:r>
      <w:r w:rsidR="003D7C7B" w:rsidRPr="008109C4">
        <w:t>Podatki delovnega koledarja</w:t>
      </w:r>
      <w:bookmarkEnd w:id="67"/>
      <w:bookmarkEnd w:id="68"/>
    </w:p>
    <w:p w:rsidR="00662B00" w:rsidRPr="008109C4" w:rsidRDefault="00662B00" w:rsidP="00E36E62"/>
    <w:p w:rsidR="00662B00" w:rsidRPr="008109C4" w:rsidRDefault="00662B00" w:rsidP="00EB58FA">
      <w:pPr>
        <w:jc w:val="both"/>
      </w:pPr>
      <w:r w:rsidRPr="008109C4">
        <w:t>V tem segmentu se navajajo pod</w:t>
      </w:r>
      <w:r w:rsidR="00EB58FA" w:rsidRPr="008109C4">
        <w:t>atki delovnega koledarja.  Pravila za navajanje teh podatkov:</w:t>
      </w:r>
    </w:p>
    <w:p w:rsidR="00494396" w:rsidRPr="008109C4" w:rsidRDefault="00494396" w:rsidP="00EB58FA">
      <w:pPr>
        <w:pStyle w:val="Odstavekseznama"/>
        <w:numPr>
          <w:ilvl w:val="0"/>
          <w:numId w:val="26"/>
        </w:numPr>
        <w:jc w:val="both"/>
        <w:rPr>
          <w:color w:val="auto"/>
        </w:rPr>
      </w:pPr>
      <w:r w:rsidRPr="008109C4">
        <w:rPr>
          <w:color w:val="auto"/>
        </w:rPr>
        <w:t xml:space="preserve">Šifro delovnega koledarja je </w:t>
      </w:r>
      <w:r w:rsidR="00B6622E" w:rsidRPr="008109C4">
        <w:rPr>
          <w:color w:val="auto"/>
        </w:rPr>
        <w:t xml:space="preserve">pri oddaji zahtevka </w:t>
      </w:r>
      <w:r w:rsidRPr="008109C4">
        <w:rPr>
          <w:color w:val="auto"/>
        </w:rPr>
        <w:t>potrebno obvezno navesti in sicer:</w:t>
      </w:r>
    </w:p>
    <w:p w:rsidR="00494396" w:rsidRPr="008109C4" w:rsidRDefault="00494396" w:rsidP="00494396">
      <w:pPr>
        <w:pStyle w:val="Odstavekseznama"/>
        <w:numPr>
          <w:ilvl w:val="1"/>
          <w:numId w:val="26"/>
        </w:numPr>
        <w:jc w:val="both"/>
        <w:rPr>
          <w:color w:val="auto"/>
        </w:rPr>
      </w:pPr>
      <w:r w:rsidRPr="008109C4">
        <w:rPr>
          <w:color w:val="auto"/>
        </w:rPr>
        <w:t>1</w:t>
      </w:r>
      <w:r w:rsidR="00B6622E" w:rsidRPr="008109C4">
        <w:rPr>
          <w:color w:val="auto"/>
        </w:rPr>
        <w:t xml:space="preserve"> </w:t>
      </w:r>
      <w:r w:rsidRPr="008109C4">
        <w:rPr>
          <w:color w:val="auto"/>
        </w:rPr>
        <w:t>- za splošni delovni koledar, kjer delavec dela od pon. do petka po 8 ur,</w:t>
      </w:r>
    </w:p>
    <w:p w:rsidR="00494396" w:rsidRPr="008109C4" w:rsidRDefault="00494396" w:rsidP="00494396">
      <w:pPr>
        <w:pStyle w:val="Odstavekseznama"/>
        <w:numPr>
          <w:ilvl w:val="1"/>
          <w:numId w:val="26"/>
        </w:numPr>
        <w:jc w:val="both"/>
        <w:rPr>
          <w:color w:val="auto"/>
        </w:rPr>
      </w:pPr>
      <w:r w:rsidRPr="008109C4">
        <w:rPr>
          <w:color w:val="auto"/>
        </w:rPr>
        <w:t>2</w:t>
      </w:r>
      <w:r w:rsidR="00B6622E" w:rsidRPr="008109C4">
        <w:rPr>
          <w:color w:val="auto"/>
        </w:rPr>
        <w:t xml:space="preserve"> </w:t>
      </w:r>
      <w:r w:rsidRPr="008109C4">
        <w:rPr>
          <w:color w:val="auto"/>
        </w:rPr>
        <w:t>-</w:t>
      </w:r>
      <w:r w:rsidR="00B6622E" w:rsidRPr="008109C4">
        <w:rPr>
          <w:color w:val="auto"/>
        </w:rPr>
        <w:t xml:space="preserve"> </w:t>
      </w:r>
      <w:r w:rsidRPr="008109C4">
        <w:rPr>
          <w:color w:val="auto"/>
        </w:rPr>
        <w:t>za delovni koledar, ko delavec dela od pon. do petka po 7 ur in ob sobotah po 5 ur,</w:t>
      </w:r>
    </w:p>
    <w:p w:rsidR="00494396" w:rsidRPr="008109C4" w:rsidRDefault="00494396" w:rsidP="00494396">
      <w:pPr>
        <w:pStyle w:val="Odstavekseznama"/>
        <w:numPr>
          <w:ilvl w:val="1"/>
          <w:numId w:val="26"/>
        </w:numPr>
        <w:jc w:val="both"/>
        <w:rPr>
          <w:color w:val="auto"/>
        </w:rPr>
      </w:pPr>
      <w:r w:rsidRPr="008109C4">
        <w:rPr>
          <w:color w:val="auto"/>
        </w:rPr>
        <w:t>3</w:t>
      </w:r>
      <w:r w:rsidR="00B6622E" w:rsidRPr="008109C4">
        <w:rPr>
          <w:color w:val="auto"/>
        </w:rPr>
        <w:t xml:space="preserve"> – za </w:t>
      </w:r>
      <w:r w:rsidRPr="008109C4">
        <w:rPr>
          <w:color w:val="auto"/>
        </w:rPr>
        <w:t xml:space="preserve">posebni </w:t>
      </w:r>
      <w:r w:rsidR="00B6622E" w:rsidRPr="008109C4">
        <w:rPr>
          <w:color w:val="auto"/>
        </w:rPr>
        <w:t xml:space="preserve">delovni </w:t>
      </w:r>
      <w:r w:rsidRPr="008109C4">
        <w:rPr>
          <w:color w:val="auto"/>
        </w:rPr>
        <w:t>koledar, kjer je potrebno posebej navesti delovne dneve po spodnjih navodilih.</w:t>
      </w:r>
    </w:p>
    <w:p w:rsidR="00607D1F" w:rsidRPr="008109C4" w:rsidRDefault="00EB58FA" w:rsidP="00EB58FA">
      <w:pPr>
        <w:pStyle w:val="Odstavekseznama"/>
        <w:numPr>
          <w:ilvl w:val="0"/>
          <w:numId w:val="26"/>
        </w:numPr>
        <w:jc w:val="both"/>
        <w:rPr>
          <w:color w:val="auto"/>
        </w:rPr>
      </w:pPr>
      <w:r w:rsidRPr="008109C4">
        <w:rPr>
          <w:color w:val="auto"/>
        </w:rPr>
        <w:t>P</w:t>
      </w:r>
      <w:r w:rsidR="00B860C4" w:rsidRPr="008109C4">
        <w:rPr>
          <w:color w:val="auto"/>
        </w:rPr>
        <w:t xml:space="preserve">odatki </w:t>
      </w:r>
      <w:r w:rsidR="0038061A" w:rsidRPr="008109C4">
        <w:rPr>
          <w:color w:val="auto"/>
        </w:rPr>
        <w:t xml:space="preserve">o dnevih </w:t>
      </w:r>
      <w:r w:rsidR="00B860C4" w:rsidRPr="008109C4">
        <w:rPr>
          <w:color w:val="auto"/>
        </w:rPr>
        <w:t>delovnega koledarja se izpolnjujejo samo za posebni koledar</w:t>
      </w:r>
      <w:r w:rsidR="008D3CE4" w:rsidRPr="008109C4">
        <w:rPr>
          <w:color w:val="auto"/>
        </w:rPr>
        <w:t xml:space="preserve"> </w:t>
      </w:r>
      <w:r w:rsidRPr="008109C4">
        <w:rPr>
          <w:color w:val="auto"/>
        </w:rPr>
        <w:t>(šifra delovnega koledarja=3).</w:t>
      </w:r>
    </w:p>
    <w:p w:rsidR="00EB58FA" w:rsidRPr="008109C4" w:rsidRDefault="00EB58FA" w:rsidP="00EB58FA">
      <w:pPr>
        <w:pStyle w:val="Odstavekseznama"/>
        <w:numPr>
          <w:ilvl w:val="0"/>
          <w:numId w:val="26"/>
        </w:numPr>
        <w:jc w:val="both"/>
        <w:rPr>
          <w:color w:val="auto"/>
        </w:rPr>
      </w:pPr>
      <w:r w:rsidRPr="008109C4">
        <w:rPr>
          <w:color w:val="auto"/>
        </w:rPr>
        <w:t>P</w:t>
      </w:r>
      <w:r w:rsidR="008D3CE4" w:rsidRPr="008109C4">
        <w:rPr>
          <w:color w:val="auto"/>
        </w:rPr>
        <w:t>odatke delovnega koledarja je potrebno izpoln</w:t>
      </w:r>
      <w:r w:rsidR="001A19FE" w:rsidRPr="008109C4">
        <w:rPr>
          <w:color w:val="auto"/>
        </w:rPr>
        <w:t>i</w:t>
      </w:r>
      <w:r w:rsidR="008D3CE4" w:rsidRPr="008109C4">
        <w:rPr>
          <w:color w:val="auto"/>
        </w:rPr>
        <w:t xml:space="preserve">ti </w:t>
      </w:r>
      <w:r w:rsidR="00237761" w:rsidRPr="008109C4">
        <w:rPr>
          <w:color w:val="auto"/>
          <w:u w:val="single"/>
        </w:rPr>
        <w:t>za vse dneve v mesecih</w:t>
      </w:r>
      <w:r w:rsidR="008D3CE4" w:rsidRPr="008109C4">
        <w:rPr>
          <w:color w:val="auto"/>
        </w:rPr>
        <w:t xml:space="preserve"> od prvega dne zadržanosti do prehoda zadržanosti v breme ZZZS, vendar največ za 8 mesecev nazaj. V kasnejših mesecih (MesecZahtevka &gt; mesec(Dt1DanVBremeZzzs))</w:t>
      </w:r>
      <w:r w:rsidR="00607D1F" w:rsidRPr="008109C4">
        <w:rPr>
          <w:color w:val="auto"/>
        </w:rPr>
        <w:t>, ko je Dt1DanVBremeZzzs potrjen s strani ZZZS</w:t>
      </w:r>
      <w:r w:rsidR="00D82564" w:rsidRPr="008109C4">
        <w:rPr>
          <w:color w:val="auto"/>
        </w:rPr>
        <w:t xml:space="preserve"> (odobren oz. izplačan obračun)</w:t>
      </w:r>
      <w:r w:rsidR="00607D1F" w:rsidRPr="008109C4">
        <w:rPr>
          <w:color w:val="auto"/>
        </w:rPr>
        <w:t>,</w:t>
      </w:r>
      <w:r w:rsidR="008D3CE4" w:rsidRPr="008109C4">
        <w:rPr>
          <w:color w:val="auto"/>
        </w:rPr>
        <w:t xml:space="preserve"> je potrebno izpolniti</w:t>
      </w:r>
      <w:r w:rsidRPr="008109C4">
        <w:rPr>
          <w:color w:val="auto"/>
        </w:rPr>
        <w:t xml:space="preserve"> podatke</w:t>
      </w:r>
      <w:r w:rsidR="008D3CE4" w:rsidRPr="008109C4">
        <w:rPr>
          <w:color w:val="auto"/>
        </w:rPr>
        <w:t xml:space="preserve"> samo za mesec zahtevka</w:t>
      </w:r>
      <w:r w:rsidR="00237761" w:rsidRPr="008109C4">
        <w:rPr>
          <w:color w:val="auto"/>
        </w:rPr>
        <w:t xml:space="preserve"> (za vse dneve </w:t>
      </w:r>
      <w:r w:rsidR="00237761" w:rsidRPr="008109C4">
        <w:rPr>
          <w:color w:val="auto"/>
        </w:rPr>
        <w:lastRenderedPageBreak/>
        <w:t>v tem mesecu)</w:t>
      </w:r>
      <w:r w:rsidR="008D3CE4" w:rsidRPr="008109C4">
        <w:rPr>
          <w:color w:val="auto"/>
        </w:rPr>
        <w:t>.</w:t>
      </w:r>
      <w:r w:rsidR="00607D1F" w:rsidRPr="008109C4">
        <w:rPr>
          <w:color w:val="auto"/>
        </w:rPr>
        <w:t xml:space="preserve"> Delovni koledar v tem obdobju se poda </w:t>
      </w:r>
      <w:r w:rsidR="00607D1F" w:rsidRPr="008109C4">
        <w:rPr>
          <w:color w:val="auto"/>
          <w:u w:val="single"/>
        </w:rPr>
        <w:t>samo za</w:t>
      </w:r>
      <w:r w:rsidR="00607D1F" w:rsidRPr="008109C4">
        <w:rPr>
          <w:color w:val="auto"/>
        </w:rPr>
        <w:t xml:space="preserve"> tiste dneve, ki se razlikujejo od splošnega koledarja (5 x 8 ur): vpisujejo se samo datumi, kjer se delovne ure od ponedeljka do petka razlikujejo od 8 ter so delovne ure za soboto ali nedeljo večje od 0</w:t>
      </w:r>
      <w:r w:rsidR="000C5BC2" w:rsidRPr="008109C4">
        <w:rPr>
          <w:color w:val="auto"/>
        </w:rPr>
        <w:t>.</w:t>
      </w:r>
    </w:p>
    <w:p w:rsidR="00123CE2" w:rsidRPr="008109C4" w:rsidRDefault="00334518" w:rsidP="00EB58FA">
      <w:pPr>
        <w:jc w:val="both"/>
      </w:pPr>
      <w:r w:rsidRPr="008109C4">
        <w:br/>
      </w:r>
    </w:p>
    <w:p w:rsidR="0038061A" w:rsidRPr="008109C4" w:rsidRDefault="0038061A" w:rsidP="00EB58FA">
      <w:pPr>
        <w:jc w:val="center"/>
      </w:pPr>
      <w:r w:rsidRPr="008109C4">
        <w:rPr>
          <w:noProof/>
        </w:rPr>
        <w:drawing>
          <wp:inline distT="0" distB="0" distL="0" distR="0" wp14:anchorId="74CF3C5F" wp14:editId="4D4C0C03">
            <wp:extent cx="3308350" cy="1643858"/>
            <wp:effectExtent l="0" t="0" r="635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0644" cy="16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A" w:rsidRPr="008109C4" w:rsidRDefault="00EB58FA" w:rsidP="00E36E62"/>
    <w:p w:rsidR="00EB58FA" w:rsidRPr="008109C4" w:rsidRDefault="00EB58FA" w:rsidP="00EB58FA">
      <w:pPr>
        <w:jc w:val="center"/>
        <w:rPr>
          <w:b/>
          <w:sz w:val="18"/>
        </w:rPr>
      </w:pPr>
      <w:r w:rsidRPr="008109C4">
        <w:rPr>
          <w:b/>
          <w:sz w:val="18"/>
        </w:rPr>
        <w:t>Slika 9: Struktura podatkov o delovnem koledarju</w:t>
      </w:r>
    </w:p>
    <w:p w:rsidR="00EB58FA" w:rsidRPr="008109C4" w:rsidRDefault="00EB58FA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378"/>
        <w:gridCol w:w="1728"/>
        <w:gridCol w:w="645"/>
        <w:gridCol w:w="834"/>
        <w:gridCol w:w="4750"/>
      </w:tblGrid>
      <w:tr w:rsidR="008109C4" w:rsidRPr="008109C4" w:rsidTr="0012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3CE2" w:rsidRPr="008109C4" w:rsidRDefault="00123CE2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12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3CE2" w:rsidRPr="008109C4" w:rsidRDefault="00123CE2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@Sifra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delovnega koledarja</w:t>
            </w:r>
            <w:r w:rsidR="00EB58FA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EB58FA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EB58FA" w:rsidRPr="008109C4">
              <w:rPr>
                <w:sz w:val="20"/>
              </w:rPr>
              <w:t>:</w:t>
            </w:r>
          </w:p>
          <w:p w:rsidR="00EB58FA" w:rsidRPr="008109C4" w:rsidRDefault="00EB58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1 - splošni 5x8 ur,</w:t>
            </w:r>
          </w:p>
          <w:p w:rsidR="00EB58FA" w:rsidRPr="008109C4" w:rsidRDefault="00123CE2" w:rsidP="00EB5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 xml:space="preserve">2 </w:t>
            </w:r>
            <w:r w:rsidR="00EB58FA" w:rsidRPr="008109C4">
              <w:rPr>
                <w:sz w:val="20"/>
              </w:rPr>
              <w:t>- splošni 5x7+5</w:t>
            </w:r>
            <w:r w:rsidRPr="008109C4">
              <w:rPr>
                <w:sz w:val="20"/>
              </w:rPr>
              <w:t xml:space="preserve">, </w:t>
            </w:r>
          </w:p>
          <w:p w:rsidR="00123CE2" w:rsidRPr="008109C4" w:rsidRDefault="00123CE2" w:rsidP="000A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</w:t>
            </w:r>
            <w:r w:rsidR="00EB58FA" w:rsidRPr="008109C4">
              <w:rPr>
                <w:sz w:val="20"/>
              </w:rPr>
              <w:t xml:space="preserve"> - posebni</w:t>
            </w:r>
            <w:r w:rsidRPr="008109C4">
              <w:rPr>
                <w:sz w:val="20"/>
              </w:rPr>
              <w:t>.</w:t>
            </w:r>
            <w:r w:rsidR="00EB58FA" w:rsidRPr="008109C4">
              <w:rPr>
                <w:sz w:val="20"/>
              </w:rPr>
              <w:t xml:space="preserve">  </w:t>
            </w:r>
          </w:p>
          <w:p w:rsidR="000A5781" w:rsidRPr="008109C4" w:rsidRDefault="000A5781" w:rsidP="000A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Podatek je obvezen.</w:t>
            </w:r>
          </w:p>
        </w:tc>
      </w:tr>
      <w:tr w:rsidR="008109C4" w:rsidRPr="008109C4" w:rsidTr="00123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3CE2" w:rsidRPr="008109C4" w:rsidRDefault="00123CE2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Dan[i]/Datum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 posebnega koledarja</w:t>
            </w:r>
            <w:r w:rsidR="00EB58FA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DT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10</w:t>
            </w:r>
          </w:p>
        </w:tc>
        <w:tc>
          <w:tcPr>
            <w:tcW w:w="0" w:type="auto"/>
            <w:vAlign w:val="center"/>
          </w:tcPr>
          <w:p w:rsidR="00123CE2" w:rsidRPr="008109C4" w:rsidRDefault="00CD192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Datumi se izpolnjujejo samo za posebni delovni koledar - šifra delovnega koledarja=3 po zgoraj zapisanem pravilu</w:t>
            </w:r>
            <w:r w:rsidR="00EB58FA" w:rsidRPr="008109C4">
              <w:rPr>
                <w:sz w:val="20"/>
              </w:rPr>
              <w:t>.</w:t>
            </w:r>
          </w:p>
        </w:tc>
      </w:tr>
      <w:tr w:rsidR="008109C4" w:rsidRPr="008109C4" w:rsidTr="0012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23CE2" w:rsidRPr="008109C4" w:rsidRDefault="00123CE2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Dan[i]/Ure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Ure posebnega koledarja</w:t>
            </w:r>
            <w:r w:rsidR="00EB58FA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4,2</w:t>
            </w:r>
          </w:p>
        </w:tc>
        <w:tc>
          <w:tcPr>
            <w:tcW w:w="0" w:type="auto"/>
            <w:vAlign w:val="center"/>
          </w:tcPr>
          <w:p w:rsidR="00123CE2" w:rsidRPr="008109C4" w:rsidRDefault="00123C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 med 0 in 24</w:t>
            </w:r>
            <w:r w:rsidR="00CD192C" w:rsidRPr="008109C4">
              <w:rPr>
                <w:sz w:val="20"/>
              </w:rPr>
              <w:t xml:space="preserve"> – število delovnih ur </w:t>
            </w:r>
            <w:r w:rsidR="00EB58FA" w:rsidRPr="008109C4">
              <w:rPr>
                <w:sz w:val="20"/>
              </w:rPr>
              <w:t xml:space="preserve">se </w:t>
            </w:r>
            <w:r w:rsidR="00CD192C" w:rsidRPr="008109C4">
              <w:rPr>
                <w:sz w:val="20"/>
              </w:rPr>
              <w:t xml:space="preserve">za vsak zapisan datum </w:t>
            </w:r>
            <w:r w:rsidR="00EB58FA" w:rsidRPr="008109C4">
              <w:rPr>
                <w:sz w:val="20"/>
              </w:rPr>
              <w:t xml:space="preserve">navaja </w:t>
            </w:r>
            <w:r w:rsidR="00CD192C" w:rsidRPr="008109C4">
              <w:rPr>
                <w:sz w:val="20"/>
              </w:rPr>
              <w:t>po zgoraj opisanem pravilu</w:t>
            </w:r>
            <w:r w:rsidR="00EB58FA" w:rsidRPr="008109C4">
              <w:rPr>
                <w:sz w:val="20"/>
              </w:rPr>
              <w:t>.</w:t>
            </w:r>
          </w:p>
        </w:tc>
      </w:tr>
    </w:tbl>
    <w:p w:rsidR="00662B00" w:rsidRPr="008109C4" w:rsidRDefault="00662B00" w:rsidP="00923FBC">
      <w:bookmarkStart w:id="69" w:name="_Toc464108118"/>
      <w:bookmarkStart w:id="70" w:name="_Ref473028447"/>
    </w:p>
    <w:p w:rsidR="00662B00" w:rsidRPr="008109C4" w:rsidRDefault="00662B00" w:rsidP="00923FBC"/>
    <w:p w:rsidR="004A3092" w:rsidRPr="008109C4" w:rsidRDefault="004A3092" w:rsidP="00923FBC"/>
    <w:p w:rsidR="004A3092" w:rsidRPr="008109C4" w:rsidRDefault="004A3092" w:rsidP="00923FBC"/>
    <w:p w:rsidR="0062652D" w:rsidRPr="008109C4" w:rsidRDefault="00C854A7" w:rsidP="00675793">
      <w:pPr>
        <w:pStyle w:val="Naslov4"/>
      </w:pPr>
      <w:r w:rsidRPr="008109C4">
        <w:t xml:space="preserve">3.2.3.4. </w:t>
      </w:r>
      <w:r w:rsidR="0062652D" w:rsidRPr="008109C4">
        <w:t xml:space="preserve">Podatki </w:t>
      </w:r>
      <w:r w:rsidR="00CD192C" w:rsidRPr="008109C4">
        <w:t xml:space="preserve">o </w:t>
      </w:r>
      <w:r w:rsidR="0062652D" w:rsidRPr="008109C4">
        <w:t>posebnostih prispevkov</w:t>
      </w:r>
      <w:bookmarkEnd w:id="69"/>
      <w:bookmarkEnd w:id="70"/>
    </w:p>
    <w:p w:rsidR="00C854A7" w:rsidRPr="008109C4" w:rsidRDefault="00C854A7" w:rsidP="00E36E62"/>
    <w:p w:rsidR="00C854A7" w:rsidRPr="008109C4" w:rsidRDefault="00C854A7" w:rsidP="00E36E62">
      <w:r w:rsidRPr="008109C4">
        <w:t xml:space="preserve">Segment vsebuje podatke o posebnostih prispevkov. </w:t>
      </w:r>
    </w:p>
    <w:p w:rsidR="00C854A7" w:rsidRPr="008109C4" w:rsidRDefault="00C854A7" w:rsidP="00E36E62"/>
    <w:p w:rsidR="000C5BC2" w:rsidRPr="008109C4" w:rsidRDefault="000C5BC2" w:rsidP="00C854A7">
      <w:pPr>
        <w:jc w:val="both"/>
      </w:pPr>
      <w:r w:rsidRPr="008109C4">
        <w:t>Segment se izpolni v primeru, kadar zavezanec za zavarovanca uveljavlja posebnost pri plačilu prispevka. Veljavne posebnosti prispevkov so navedene v šifrantu »Prispevki</w:t>
      </w:r>
      <w:r w:rsidR="00081538" w:rsidRPr="008109C4">
        <w:t xml:space="preserve"> delodajalca</w:t>
      </w:r>
      <w:r w:rsidRPr="008109C4">
        <w:t>« - tabela »</w:t>
      </w:r>
      <w:r w:rsidR="00081538" w:rsidRPr="008109C4">
        <w:t>P</w:t>
      </w:r>
      <w:r w:rsidRPr="008109C4">
        <w:t>osebnosti prispevkov delodajalca«.</w:t>
      </w:r>
    </w:p>
    <w:p w:rsidR="00C854A7" w:rsidRPr="008109C4" w:rsidRDefault="00C854A7" w:rsidP="00C854A7">
      <w:pPr>
        <w:jc w:val="both"/>
      </w:pPr>
    </w:p>
    <w:p w:rsidR="0062652D" w:rsidRPr="008109C4" w:rsidRDefault="00EF5C7E" w:rsidP="00C854A7">
      <w:pPr>
        <w:jc w:val="center"/>
      </w:pPr>
      <w:r w:rsidRPr="008109C4">
        <w:rPr>
          <w:noProof/>
        </w:rPr>
        <w:drawing>
          <wp:inline distT="0" distB="0" distL="0" distR="0" wp14:anchorId="7975A089" wp14:editId="309C929E">
            <wp:extent cx="3806401" cy="1330036"/>
            <wp:effectExtent l="0" t="0" r="3810" b="381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1050" cy="13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A7" w:rsidRPr="008109C4" w:rsidRDefault="00C854A7" w:rsidP="00C854A7">
      <w:pPr>
        <w:jc w:val="center"/>
      </w:pPr>
    </w:p>
    <w:p w:rsidR="00C854A7" w:rsidRPr="008109C4" w:rsidRDefault="00C854A7" w:rsidP="00C854A7">
      <w:pPr>
        <w:jc w:val="center"/>
        <w:rPr>
          <w:b/>
          <w:sz w:val="18"/>
        </w:rPr>
      </w:pPr>
      <w:r w:rsidRPr="008109C4">
        <w:rPr>
          <w:b/>
          <w:sz w:val="18"/>
        </w:rPr>
        <w:t>Slika 10: Struktura podatkov o posebnostih prispevkov</w:t>
      </w:r>
    </w:p>
    <w:p w:rsidR="00C854A7" w:rsidRPr="008109C4" w:rsidRDefault="00C854A7" w:rsidP="00C854A7">
      <w:pPr>
        <w:jc w:val="center"/>
      </w:pPr>
    </w:p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078"/>
        <w:gridCol w:w="1586"/>
        <w:gridCol w:w="645"/>
        <w:gridCol w:w="834"/>
        <w:gridCol w:w="5192"/>
      </w:tblGrid>
      <w:tr w:rsidR="008109C4" w:rsidRPr="008109C4" w:rsidTr="003E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5C7E" w:rsidRPr="008109C4" w:rsidRDefault="00EF5C7E" w:rsidP="00E36E62">
            <w:pPr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EF5C7E" w:rsidRPr="008109C4" w:rsidRDefault="00EF5C7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EF5C7E" w:rsidRPr="008109C4" w:rsidRDefault="00EF5C7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EF5C7E" w:rsidRPr="008109C4" w:rsidRDefault="00EF5C7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EF5C7E" w:rsidRPr="008109C4" w:rsidRDefault="00EF5C7E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8109C4">
              <w:rPr>
                <w:color w:val="auto"/>
                <w:sz w:val="20"/>
              </w:rPr>
              <w:t>Posebnosti</w:t>
            </w:r>
          </w:p>
        </w:tc>
      </w:tr>
      <w:tr w:rsidR="008109C4" w:rsidRPr="008109C4" w:rsidTr="003E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6FD4" w:rsidRPr="008109C4" w:rsidRDefault="003E6FD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lastRenderedPageBreak/>
              <w:t>@Sifra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71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Šifra posebnosti prispevka</w:t>
            </w:r>
            <w:r w:rsidR="007166E9" w:rsidRPr="008109C4">
              <w:rPr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C854A7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999</w:t>
            </w:r>
            <w:r w:rsidR="00C854A7" w:rsidRPr="008109C4">
              <w:rPr>
                <w:sz w:val="20"/>
              </w:rPr>
              <w:t xml:space="preserve">. </w:t>
            </w:r>
            <w:r w:rsidR="00867611" w:rsidRPr="008109C4">
              <w:rPr>
                <w:sz w:val="20"/>
              </w:rPr>
              <w:t xml:space="preserve"> </w:t>
            </w:r>
            <w:r w:rsidR="00C854A7" w:rsidRPr="008109C4">
              <w:rPr>
                <w:sz w:val="20"/>
              </w:rPr>
              <w:t>Uporablja se šifrant »Prispevki</w:t>
            </w:r>
            <w:r w:rsidR="00923FBC" w:rsidRPr="008109C4">
              <w:rPr>
                <w:sz w:val="20"/>
              </w:rPr>
              <w:t xml:space="preserve"> delodajalca</w:t>
            </w:r>
            <w:r w:rsidR="00C854A7" w:rsidRPr="008109C4">
              <w:rPr>
                <w:sz w:val="20"/>
              </w:rPr>
              <w:t>« - tabela »</w:t>
            </w:r>
            <w:r w:rsidR="000A5781" w:rsidRPr="008109C4">
              <w:rPr>
                <w:sz w:val="20"/>
              </w:rPr>
              <w:t>P</w:t>
            </w:r>
            <w:r w:rsidR="00C854A7" w:rsidRPr="008109C4">
              <w:rPr>
                <w:sz w:val="20"/>
              </w:rPr>
              <w:t>osebnosti prispevkov delodajalca«. Dovoljene</w:t>
            </w:r>
            <w:r w:rsidR="00867611" w:rsidRPr="008109C4">
              <w:rPr>
                <w:sz w:val="20"/>
              </w:rPr>
              <w:t xml:space="preserve"> vrednosti </w:t>
            </w:r>
            <w:r w:rsidR="00C854A7" w:rsidRPr="008109C4">
              <w:rPr>
                <w:sz w:val="20"/>
              </w:rPr>
              <w:t>so navedene v stolpcu</w:t>
            </w:r>
            <w:r w:rsidR="00867611" w:rsidRPr="008109C4">
              <w:rPr>
                <w:sz w:val="20"/>
              </w:rPr>
              <w:t xml:space="preserve"> »Odstotek«.</w:t>
            </w:r>
          </w:p>
          <w:p w:rsidR="00F2331D" w:rsidRPr="008109C4" w:rsidRDefault="00F2331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Potrebno je upoštevati mesec in leto veljavnosti glede na mesec in leto nadomestila.</w:t>
            </w:r>
          </w:p>
        </w:tc>
      </w:tr>
      <w:tr w:rsidR="008109C4" w:rsidRPr="008109C4" w:rsidTr="003E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6FD4" w:rsidRPr="008109C4" w:rsidRDefault="003E6FD4" w:rsidP="00E36E62">
            <w:pPr>
              <w:rPr>
                <w:sz w:val="20"/>
              </w:rPr>
            </w:pPr>
            <w:r w:rsidRPr="008109C4">
              <w:rPr>
                <w:sz w:val="20"/>
              </w:rPr>
              <w:t>Odstotek</w:t>
            </w:r>
          </w:p>
        </w:tc>
        <w:tc>
          <w:tcPr>
            <w:tcW w:w="0" w:type="auto"/>
            <w:vAlign w:val="center"/>
          </w:tcPr>
          <w:p w:rsidR="000C5BC2" w:rsidRPr="008109C4" w:rsidRDefault="003E6FD4" w:rsidP="0071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Odstotek posebnosti prispevka</w:t>
            </w:r>
            <w:r w:rsidR="007166E9" w:rsidRPr="008109C4">
              <w:rPr>
                <w:sz w:val="20"/>
              </w:rPr>
              <w:t>.</w:t>
            </w:r>
            <w:r w:rsidR="000C5BC2" w:rsidRPr="008109C4">
              <w:rPr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5,2</w:t>
            </w:r>
          </w:p>
        </w:tc>
        <w:tc>
          <w:tcPr>
            <w:tcW w:w="0" w:type="auto"/>
            <w:vAlign w:val="center"/>
          </w:tcPr>
          <w:p w:rsidR="007166E9" w:rsidRPr="008109C4" w:rsidRDefault="003E6FD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Dovoljene vrednosti</w:t>
            </w:r>
            <w:r w:rsidR="007166E9" w:rsidRPr="008109C4">
              <w:rPr>
                <w:sz w:val="20"/>
              </w:rPr>
              <w:t>:</w:t>
            </w:r>
            <w:r w:rsidRPr="008109C4">
              <w:rPr>
                <w:sz w:val="20"/>
              </w:rPr>
              <w:t xml:space="preserve"> med 0 in 999,99</w:t>
            </w:r>
            <w:r w:rsidR="007166E9" w:rsidRPr="008109C4">
              <w:rPr>
                <w:sz w:val="20"/>
              </w:rPr>
              <w:t xml:space="preserve">. </w:t>
            </w:r>
          </w:p>
          <w:p w:rsidR="007166E9" w:rsidRPr="008109C4" w:rsidRDefault="007166E9" w:rsidP="0071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Uporablja se šifrant »Prispevki</w:t>
            </w:r>
            <w:r w:rsidR="00923FBC" w:rsidRPr="008109C4">
              <w:rPr>
                <w:sz w:val="20"/>
              </w:rPr>
              <w:t xml:space="preserve"> delodajalca</w:t>
            </w:r>
            <w:r w:rsidRPr="008109C4">
              <w:rPr>
                <w:sz w:val="20"/>
              </w:rPr>
              <w:t>« - tabela »</w:t>
            </w:r>
            <w:r w:rsidR="000A5781" w:rsidRPr="008109C4">
              <w:rPr>
                <w:sz w:val="20"/>
              </w:rPr>
              <w:t>P</w:t>
            </w:r>
            <w:r w:rsidRPr="008109C4">
              <w:rPr>
                <w:sz w:val="20"/>
              </w:rPr>
              <w:t>osebnosti prispevkov delodajalca«. Dovoljene vrednosti so navedene v stolpcu »Odstotek«.</w:t>
            </w:r>
          </w:p>
          <w:p w:rsidR="00F2331D" w:rsidRPr="008109C4" w:rsidRDefault="007166E9" w:rsidP="00716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109C4">
              <w:rPr>
                <w:sz w:val="20"/>
              </w:rPr>
              <w:t>Potrebno je upoštevati mesec in leto veljavnosti glede na mesec in leto nadomestila.</w:t>
            </w:r>
          </w:p>
        </w:tc>
      </w:tr>
    </w:tbl>
    <w:p w:rsidR="007166E9" w:rsidRPr="008109C4" w:rsidRDefault="007166E9" w:rsidP="00923FBC">
      <w:bookmarkStart w:id="71" w:name="_Toc464108119"/>
      <w:bookmarkStart w:id="72" w:name="_Ref473028591"/>
    </w:p>
    <w:p w:rsidR="007166E9" w:rsidRPr="008109C4" w:rsidRDefault="007166E9" w:rsidP="007166E9"/>
    <w:p w:rsidR="003E6FD4" w:rsidRPr="008109C4" w:rsidRDefault="007166E9" w:rsidP="00675793">
      <w:pPr>
        <w:pStyle w:val="Naslov4"/>
      </w:pPr>
      <w:r w:rsidRPr="008109C4">
        <w:t xml:space="preserve">3.2.3.5. </w:t>
      </w:r>
      <w:r w:rsidR="003E6FD4" w:rsidRPr="008109C4">
        <w:t>Podatki o</w:t>
      </w:r>
      <w:bookmarkEnd w:id="71"/>
      <w:bookmarkEnd w:id="72"/>
      <w:r w:rsidRPr="008109C4">
        <w:t xml:space="preserve"> osnovi</w:t>
      </w:r>
      <w:r w:rsidR="000A5781" w:rsidRPr="008109C4">
        <w:t xml:space="preserve"> za nadomestilo</w:t>
      </w:r>
    </w:p>
    <w:p w:rsidR="007166E9" w:rsidRPr="008109C4" w:rsidRDefault="007166E9" w:rsidP="00E36E62"/>
    <w:p w:rsidR="006F419C" w:rsidRPr="008109C4" w:rsidRDefault="007166E9" w:rsidP="007166E9">
      <w:pPr>
        <w:shd w:val="clear" w:color="auto" w:fill="FFFFFF" w:themeFill="background1"/>
        <w:jc w:val="both"/>
      </w:pPr>
      <w:r w:rsidRPr="008109C4">
        <w:t xml:space="preserve">Segment vsebuje podatke o osnovi </w:t>
      </w:r>
      <w:r w:rsidR="000A5781" w:rsidRPr="008109C4">
        <w:t>za nadomestilo</w:t>
      </w:r>
      <w:r w:rsidRPr="008109C4">
        <w:t xml:space="preserve">. </w:t>
      </w:r>
      <w:r w:rsidR="006F419C" w:rsidRPr="008109C4">
        <w:rPr>
          <w:bCs/>
        </w:rPr>
        <w:t>Osnova za nadomestilo</w:t>
      </w:r>
      <w:r w:rsidR="006F419C" w:rsidRPr="008109C4">
        <w:t xml:space="preserve"> je zavarovančeva </w:t>
      </w:r>
      <w:r w:rsidR="006F419C" w:rsidRPr="008109C4">
        <w:rPr>
          <w:u w:val="single"/>
        </w:rPr>
        <w:t>povprečna</w:t>
      </w:r>
      <w:r w:rsidR="006F419C" w:rsidRPr="008109C4">
        <w:t xml:space="preserve"> mesečna plača in nadomestila, ki so bila izplačana v koledarskem letu pred letom, v katerem je nastala začasna zadržanost od dela oziroma povprečna osnova za plačilo prispevkov v koledarskem letu pred letom, v katerem je nastala začasna zadržanost od dela (razen, če ni imel plače oziroma osnove za plačilo prispevkov v celotnem preteklem koledarskem letu, oziroma le-te še ni imel do nastopa začasne zadržanosti od dela, ali pa se je zavarovanec poškodoval na poti na delo, preden je nastopil delo ali kadar o</w:t>
      </w:r>
      <w:r w:rsidR="001A6FA8" w:rsidRPr="008109C4">
        <w:t>d</w:t>
      </w:r>
      <w:r w:rsidR="006F419C" w:rsidRPr="008109C4">
        <w:t xml:space="preserve"> prihoda iz služenja vojaškega roka zaradi bolezni in poškodbe ne more nastopiti dela).</w:t>
      </w:r>
    </w:p>
    <w:p w:rsidR="007166E9" w:rsidRPr="008109C4" w:rsidRDefault="007166E9" w:rsidP="007166E9">
      <w:pPr>
        <w:shd w:val="clear" w:color="auto" w:fill="FFFFFF" w:themeFill="background1"/>
        <w:jc w:val="both"/>
      </w:pPr>
    </w:p>
    <w:p w:rsidR="003E6FD4" w:rsidRPr="008109C4" w:rsidRDefault="003E6FD4" w:rsidP="007166E9">
      <w:pPr>
        <w:jc w:val="center"/>
      </w:pPr>
      <w:r w:rsidRPr="008109C4">
        <w:rPr>
          <w:noProof/>
        </w:rPr>
        <w:drawing>
          <wp:inline distT="0" distB="0" distL="0" distR="0" wp14:anchorId="01B19224" wp14:editId="14402148">
            <wp:extent cx="2470067" cy="1821095"/>
            <wp:effectExtent l="0" t="0" r="6985" b="8255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1530" cy="18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E9" w:rsidRPr="008109C4" w:rsidRDefault="007166E9" w:rsidP="00E36E62"/>
    <w:p w:rsidR="007166E9" w:rsidRPr="008109C4" w:rsidRDefault="007166E9" w:rsidP="007166E9">
      <w:pPr>
        <w:jc w:val="center"/>
        <w:rPr>
          <w:b/>
          <w:sz w:val="18"/>
        </w:rPr>
      </w:pPr>
      <w:r w:rsidRPr="008109C4">
        <w:rPr>
          <w:b/>
          <w:sz w:val="18"/>
        </w:rPr>
        <w:t>Slika 11: Struktura podatkov o osnovi preteklega leta</w:t>
      </w:r>
    </w:p>
    <w:p w:rsidR="007166E9" w:rsidRPr="008109C4" w:rsidRDefault="007166E9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1510"/>
        <w:gridCol w:w="2161"/>
        <w:gridCol w:w="645"/>
        <w:gridCol w:w="772"/>
        <w:gridCol w:w="4247"/>
      </w:tblGrid>
      <w:tr w:rsidR="008109C4" w:rsidRPr="008109C4" w:rsidTr="003E6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E6FD4" w:rsidRPr="008109C4" w:rsidRDefault="003E6FD4" w:rsidP="00E36E62">
            <w:pPr>
              <w:rPr>
                <w:color w:val="auto"/>
                <w:sz w:val="18"/>
              </w:rPr>
            </w:pPr>
            <w:r w:rsidRPr="008109C4">
              <w:rPr>
                <w:color w:val="auto"/>
                <w:sz w:val="18"/>
              </w:rPr>
              <w:t>XML element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109C4">
              <w:rPr>
                <w:color w:val="auto"/>
                <w:sz w:val="18"/>
              </w:rPr>
              <w:t>Opis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109C4">
              <w:rPr>
                <w:color w:val="auto"/>
                <w:sz w:val="18"/>
              </w:rPr>
              <w:t>Tip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109C4">
              <w:rPr>
                <w:color w:val="auto"/>
                <w:sz w:val="18"/>
              </w:rPr>
              <w:t>Dolžina</w:t>
            </w:r>
          </w:p>
        </w:tc>
        <w:tc>
          <w:tcPr>
            <w:tcW w:w="0" w:type="auto"/>
            <w:vAlign w:val="center"/>
          </w:tcPr>
          <w:p w:rsidR="003E6FD4" w:rsidRPr="008109C4" w:rsidRDefault="003E6FD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8109C4">
              <w:rPr>
                <w:color w:val="auto"/>
                <w:sz w:val="18"/>
              </w:rPr>
              <w:t>Posebnosti</w:t>
            </w:r>
          </w:p>
        </w:tc>
      </w:tr>
      <w:tr w:rsidR="008109C4" w:rsidRPr="008109C4" w:rsidTr="003E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1CDE" w:rsidRPr="008109C4" w:rsidRDefault="00821CDE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LetoOsnove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Leto osnove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166E9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2007 in 2100</w:t>
            </w:r>
            <w:r w:rsidR="007166E9" w:rsidRPr="008109C4">
              <w:rPr>
                <w:sz w:val="20"/>
                <w:szCs w:val="20"/>
              </w:rPr>
              <w:t>.</w:t>
            </w:r>
          </w:p>
          <w:p w:rsidR="00C645E6" w:rsidRPr="008109C4" w:rsidRDefault="00C645E6" w:rsidP="0071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Leto osnove </w:t>
            </w:r>
            <w:r w:rsidR="007166E9" w:rsidRPr="008109C4">
              <w:rPr>
                <w:sz w:val="20"/>
                <w:szCs w:val="20"/>
              </w:rPr>
              <w:t>mora biti</w:t>
            </w:r>
            <w:r w:rsidRPr="008109C4">
              <w:rPr>
                <w:sz w:val="20"/>
                <w:szCs w:val="20"/>
              </w:rPr>
              <w:t xml:space="preserve"> </w:t>
            </w:r>
            <w:r w:rsidR="007329E8" w:rsidRPr="008109C4">
              <w:rPr>
                <w:sz w:val="20"/>
                <w:szCs w:val="20"/>
              </w:rPr>
              <w:t xml:space="preserve">enako </w:t>
            </w:r>
            <w:r w:rsidRPr="008109C4">
              <w:rPr>
                <w:sz w:val="20"/>
                <w:szCs w:val="20"/>
              </w:rPr>
              <w:t>let</w:t>
            </w:r>
            <w:r w:rsidR="007329E8" w:rsidRPr="008109C4">
              <w:rPr>
                <w:sz w:val="20"/>
                <w:szCs w:val="20"/>
              </w:rPr>
              <w:t>u</w:t>
            </w:r>
            <w:r w:rsidRPr="008109C4">
              <w:rPr>
                <w:sz w:val="20"/>
                <w:szCs w:val="20"/>
              </w:rPr>
              <w:t xml:space="preserve"> podatka Dt1DanZadrzanosti ali manjše.</w:t>
            </w:r>
          </w:p>
        </w:tc>
      </w:tr>
      <w:tr w:rsidR="008109C4" w:rsidRPr="008109C4" w:rsidTr="003E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1CDE" w:rsidRPr="008109C4" w:rsidRDefault="00821CDE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ZnBrutoOsnova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Skupna bruto osnova za nadomestilo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166E9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</w:tr>
      <w:tr w:rsidR="008109C4" w:rsidRPr="008109C4" w:rsidTr="003E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1CDE" w:rsidRPr="008109C4" w:rsidRDefault="00821CDE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MeseciIzplacil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Številke mesecev izplačil</w:t>
            </w:r>
            <w:r w:rsidR="007166E9" w:rsidRPr="008109C4">
              <w:rPr>
                <w:sz w:val="20"/>
                <w:szCs w:val="20"/>
              </w:rPr>
              <w:t>,</w:t>
            </w:r>
            <w:r w:rsidR="00C8057F" w:rsidRPr="008109C4">
              <w:rPr>
                <w:sz w:val="20"/>
                <w:szCs w:val="20"/>
              </w:rPr>
              <w:t xml:space="preserve"> ločene z vejico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TXT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7166E9" w:rsidRPr="008109C4" w:rsidRDefault="007166E9" w:rsidP="0071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Š</w:t>
            </w:r>
            <w:r w:rsidR="00867611" w:rsidRPr="008109C4">
              <w:rPr>
                <w:sz w:val="20"/>
                <w:szCs w:val="20"/>
              </w:rPr>
              <w:t xml:space="preserve">tevilke mesecev </w:t>
            </w:r>
            <w:r w:rsidRPr="008109C4">
              <w:rPr>
                <w:sz w:val="20"/>
                <w:szCs w:val="20"/>
              </w:rPr>
              <w:t>je treba ločiti</w:t>
            </w:r>
            <w:r w:rsidR="00821CDE" w:rsidRPr="008109C4">
              <w:rPr>
                <w:sz w:val="20"/>
                <w:szCs w:val="20"/>
              </w:rPr>
              <w:t xml:space="preserve"> z vejico  (npr.: 1,5,12)</w:t>
            </w:r>
            <w:r w:rsidRPr="008109C4">
              <w:rPr>
                <w:sz w:val="20"/>
                <w:szCs w:val="20"/>
              </w:rPr>
              <w:t xml:space="preserve">. </w:t>
            </w:r>
          </w:p>
          <w:p w:rsidR="00821CDE" w:rsidRPr="008109C4" w:rsidRDefault="007166E9" w:rsidP="00716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</w:t>
            </w:r>
            <w:r w:rsidR="00821CDE" w:rsidRPr="008109C4">
              <w:rPr>
                <w:sz w:val="20"/>
                <w:szCs w:val="20"/>
              </w:rPr>
              <w:t xml:space="preserve">a celo leto </w:t>
            </w:r>
            <w:r w:rsidRPr="008109C4">
              <w:rPr>
                <w:sz w:val="20"/>
                <w:szCs w:val="20"/>
              </w:rPr>
              <w:t>se navede vrednost</w:t>
            </w:r>
            <w:r w:rsidR="00821CDE" w:rsidRPr="008109C4">
              <w:rPr>
                <w:sz w:val="20"/>
                <w:szCs w:val="20"/>
              </w:rPr>
              <w:t xml:space="preserve"> 13</w:t>
            </w:r>
            <w:r w:rsidRPr="008109C4">
              <w:rPr>
                <w:sz w:val="20"/>
                <w:szCs w:val="20"/>
              </w:rPr>
              <w:t>.</w:t>
            </w:r>
          </w:p>
        </w:tc>
      </w:tr>
      <w:tr w:rsidR="008109C4" w:rsidRPr="008109C4" w:rsidTr="003E6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1CDE" w:rsidRPr="008109C4" w:rsidRDefault="00821CDE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StUrOsnove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Skupno število ur osnove (št.delovnih ur v letu osnove)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6,2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166E9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5.000,00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</w:tr>
      <w:tr w:rsidR="008109C4" w:rsidRPr="008109C4" w:rsidTr="003E6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21CDE" w:rsidRPr="008109C4" w:rsidRDefault="00821CDE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ZnUrnaOsnova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Urna osnova za delo (limit)</w:t>
            </w:r>
            <w:r w:rsidR="007166E9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</w:t>
            </w:r>
            <w:r w:rsidR="00AB4A5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821CDE" w:rsidRPr="008109C4" w:rsidRDefault="00821CDE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166E9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2.000</w:t>
            </w:r>
          </w:p>
          <w:p w:rsidR="007329E8" w:rsidRPr="008109C4" w:rsidRDefault="007329E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Je znesek urne osnove, ki bi jo delavec prejel, če bi delal v mesecu, za katerega zahteva izplačilo nadomestila (mesec zadržanosti od dela).</w:t>
            </w:r>
          </w:p>
        </w:tc>
      </w:tr>
    </w:tbl>
    <w:p w:rsidR="007166E9" w:rsidRPr="008109C4" w:rsidRDefault="007166E9" w:rsidP="00923FBC">
      <w:bookmarkStart w:id="73" w:name="_Toc464108120"/>
      <w:bookmarkStart w:id="74" w:name="_Ref473028610"/>
    </w:p>
    <w:p w:rsidR="007166E9" w:rsidRPr="008109C4" w:rsidRDefault="007166E9" w:rsidP="00923FBC"/>
    <w:p w:rsidR="000A246C" w:rsidRPr="008109C4" w:rsidRDefault="007166E9" w:rsidP="00675793">
      <w:pPr>
        <w:pStyle w:val="Naslov4"/>
      </w:pPr>
      <w:r w:rsidRPr="008109C4">
        <w:lastRenderedPageBreak/>
        <w:t xml:space="preserve">3.2.3.6. </w:t>
      </w:r>
      <w:r w:rsidR="000A246C" w:rsidRPr="008109C4">
        <w:t>Podatki informativnega izračuna</w:t>
      </w:r>
      <w:bookmarkEnd w:id="73"/>
      <w:bookmarkEnd w:id="74"/>
    </w:p>
    <w:p w:rsidR="007166E9" w:rsidRPr="008109C4" w:rsidRDefault="007166E9" w:rsidP="00E36E62"/>
    <w:p w:rsidR="007166E9" w:rsidRPr="008109C4" w:rsidRDefault="007166E9" w:rsidP="007166E9">
      <w:pPr>
        <w:jc w:val="both"/>
      </w:pPr>
      <w:r w:rsidRPr="008109C4">
        <w:t xml:space="preserve">V tem segmentu se navede podatke informativnega izračuna. Segment je pri oddaji zahtevka obvezen. </w:t>
      </w:r>
    </w:p>
    <w:p w:rsidR="007166E9" w:rsidRPr="008109C4" w:rsidRDefault="007166E9" w:rsidP="007166E9">
      <w:pPr>
        <w:jc w:val="both"/>
        <w:rPr>
          <w:i/>
        </w:rPr>
      </w:pPr>
    </w:p>
    <w:p w:rsidR="000A5781" w:rsidRPr="008109C4" w:rsidRDefault="0024788F" w:rsidP="007166E9">
      <w:pPr>
        <w:jc w:val="both"/>
      </w:pPr>
      <w:r w:rsidRPr="008109C4">
        <w:t>Natančna navodila za pripravo obračuna nadomestila plače se nahajajo v </w:t>
      </w:r>
      <w:r w:rsidR="000A5781" w:rsidRPr="008109C4">
        <w:rPr>
          <w:i/>
        </w:rPr>
        <w:t>P</w:t>
      </w:r>
      <w:r w:rsidRPr="008109C4">
        <w:rPr>
          <w:i/>
        </w:rPr>
        <w:t>ravilniku o obračunu bruto nadomestil plač med začasno zadržanostjo od dela v breme obveznega zdravstvenega zavarovanja in o načinu vlaganja zahtevkov delodajalcev za povračilo izplačanih nadomestil</w:t>
      </w:r>
      <w:r w:rsidRPr="008109C4">
        <w:t>.</w:t>
      </w:r>
      <w:r w:rsidR="000A5781" w:rsidRPr="008109C4">
        <w:t xml:space="preserve"> Gradivo je dostopno na:</w:t>
      </w:r>
    </w:p>
    <w:p w:rsidR="000A5781" w:rsidRPr="008109C4" w:rsidRDefault="00917219" w:rsidP="007166E9">
      <w:pPr>
        <w:jc w:val="both"/>
      </w:pPr>
      <w:hyperlink r:id="rId24" w:history="1">
        <w:r w:rsidR="00AC448E" w:rsidRPr="008109C4">
          <w:rPr>
            <w:rStyle w:val="Hiperpovezava"/>
            <w:color w:val="auto"/>
          </w:rPr>
          <w:t>http://www.zzzs.si/ZZZS/info/egradiva.nsf/o/27FCEB5B7FE8046EC1256F6400346896</w:t>
        </w:r>
      </w:hyperlink>
      <w:r w:rsidR="00AC448E" w:rsidRPr="008109C4">
        <w:t xml:space="preserve"> </w:t>
      </w:r>
    </w:p>
    <w:p w:rsidR="000A246C" w:rsidRPr="008109C4" w:rsidRDefault="0024788F" w:rsidP="007166E9">
      <w:pPr>
        <w:jc w:val="both"/>
      </w:pPr>
      <w:r w:rsidRPr="008109C4">
        <w:t xml:space="preserve"> </w:t>
      </w:r>
    </w:p>
    <w:p w:rsidR="000A246C" w:rsidRPr="008109C4" w:rsidRDefault="00BF7D92" w:rsidP="007166E9">
      <w:pPr>
        <w:jc w:val="center"/>
      </w:pPr>
      <w:r w:rsidRPr="008109C4">
        <w:rPr>
          <w:noProof/>
        </w:rPr>
        <w:drawing>
          <wp:inline distT="0" distB="0" distL="0" distR="0" wp14:anchorId="7B499575" wp14:editId="50F7933A">
            <wp:extent cx="5598578" cy="3906981"/>
            <wp:effectExtent l="0" t="0" r="254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106" cy="39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E9" w:rsidRPr="008109C4" w:rsidRDefault="007166E9" w:rsidP="007166E9">
      <w:pPr>
        <w:jc w:val="center"/>
        <w:rPr>
          <w:b/>
          <w:sz w:val="18"/>
        </w:rPr>
      </w:pPr>
    </w:p>
    <w:p w:rsidR="00DE6CC1" w:rsidRPr="008109C4" w:rsidRDefault="007166E9" w:rsidP="007166E9">
      <w:pPr>
        <w:jc w:val="center"/>
        <w:rPr>
          <w:b/>
          <w:sz w:val="18"/>
        </w:rPr>
      </w:pPr>
      <w:r w:rsidRPr="008109C4">
        <w:rPr>
          <w:b/>
          <w:sz w:val="18"/>
        </w:rPr>
        <w:t>Slika 12: Struktura podatkov informativnega izračuna</w:t>
      </w:r>
    </w:p>
    <w:p w:rsidR="00DE6CC1" w:rsidRPr="008109C4" w:rsidRDefault="00DE6CC1" w:rsidP="00E36E62"/>
    <w:tbl>
      <w:tblPr>
        <w:tblStyle w:val="Svetelseznampoudarek1"/>
        <w:tblW w:w="0" w:type="auto"/>
        <w:tblLook w:val="04A0" w:firstRow="1" w:lastRow="0" w:firstColumn="1" w:lastColumn="0" w:noHBand="0" w:noVBand="1"/>
      </w:tblPr>
      <w:tblGrid>
        <w:gridCol w:w="2708"/>
        <w:gridCol w:w="1387"/>
        <w:gridCol w:w="645"/>
        <w:gridCol w:w="834"/>
        <w:gridCol w:w="3761"/>
      </w:tblGrid>
      <w:tr w:rsidR="008109C4" w:rsidRPr="008109C4" w:rsidTr="00BF7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A246C" w:rsidRPr="008109C4" w:rsidRDefault="000A246C" w:rsidP="00E36E62">
            <w:pPr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XML element</w:t>
            </w:r>
          </w:p>
        </w:tc>
        <w:tc>
          <w:tcPr>
            <w:tcW w:w="0" w:type="auto"/>
            <w:vAlign w:val="center"/>
          </w:tcPr>
          <w:p w:rsidR="000A246C" w:rsidRPr="008109C4" w:rsidRDefault="000A246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Opis</w:t>
            </w:r>
          </w:p>
        </w:tc>
        <w:tc>
          <w:tcPr>
            <w:tcW w:w="0" w:type="auto"/>
            <w:vAlign w:val="center"/>
          </w:tcPr>
          <w:p w:rsidR="000A246C" w:rsidRPr="008109C4" w:rsidRDefault="000A246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Tip</w:t>
            </w:r>
          </w:p>
        </w:tc>
        <w:tc>
          <w:tcPr>
            <w:tcW w:w="0" w:type="auto"/>
            <w:vAlign w:val="center"/>
          </w:tcPr>
          <w:p w:rsidR="000A246C" w:rsidRPr="008109C4" w:rsidRDefault="000A246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Dolžina</w:t>
            </w:r>
          </w:p>
        </w:tc>
        <w:tc>
          <w:tcPr>
            <w:tcW w:w="0" w:type="auto"/>
            <w:vAlign w:val="center"/>
          </w:tcPr>
          <w:p w:rsidR="000A246C" w:rsidRPr="008109C4" w:rsidRDefault="000A246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Posebnosti</w:t>
            </w:r>
          </w:p>
        </w:tc>
      </w:tr>
      <w:tr w:rsidR="008109C4" w:rsidRPr="008109C4" w:rsidTr="00BF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ZnIzhodiscnaUrnaOsnova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izhodiščne urne osnove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0C3465" w:rsidRPr="008109C4" w:rsidRDefault="007A65CA" w:rsidP="007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Izračun po formuli </w:t>
            </w:r>
            <w:r w:rsidR="000C3465" w:rsidRPr="008109C4">
              <w:rPr>
                <w:sz w:val="20"/>
                <w:szCs w:val="20"/>
              </w:rPr>
              <w:t>ZnBrutoOsnova/ StUrOsnove</w:t>
            </w:r>
            <w:r w:rsidRPr="008109C4">
              <w:rPr>
                <w:sz w:val="20"/>
                <w:szCs w:val="20"/>
              </w:rPr>
              <w:t>.</w:t>
            </w:r>
          </w:p>
          <w:p w:rsidR="000C3465" w:rsidRPr="008109C4" w:rsidRDefault="007A65C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R</w:t>
            </w:r>
            <w:r w:rsidR="000C3465" w:rsidRPr="008109C4">
              <w:rPr>
                <w:sz w:val="20"/>
                <w:szCs w:val="20"/>
              </w:rPr>
              <w:t>azen v primeru zajamčene plače (ZP), ko je izračun po formuli</w:t>
            </w:r>
            <w:r w:rsidR="00E113C8" w:rsidRPr="008109C4">
              <w:rPr>
                <w:sz w:val="20"/>
                <w:szCs w:val="20"/>
              </w:rPr>
              <w:t>:</w:t>
            </w:r>
          </w:p>
          <w:p w:rsidR="000C3465" w:rsidRPr="008109C4" w:rsidRDefault="000C3465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če FiksniObracun = true: ZP/ StUrPovprecno,</w:t>
            </w:r>
          </w:p>
          <w:p w:rsidR="000C3465" w:rsidRPr="008109C4" w:rsidRDefault="000C3465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če FiksniObracun = false: ZP/StUrSkupno</w:t>
            </w:r>
          </w:p>
          <w:p w:rsidR="000C3465" w:rsidRPr="008109C4" w:rsidRDefault="000C3465" w:rsidP="00A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ZP je parameter v šifrantu</w:t>
            </w:r>
            <w:r w:rsidR="00AC448E" w:rsidRPr="008109C4">
              <w:rPr>
                <w:sz w:val="20"/>
                <w:szCs w:val="20"/>
              </w:rPr>
              <w:t xml:space="preserve"> »Parametri«</w:t>
            </w:r>
            <w:r w:rsidRPr="008109C4">
              <w:rPr>
                <w:sz w:val="20"/>
                <w:szCs w:val="20"/>
              </w:rPr>
              <w:t xml:space="preserve"> (trenutno 237,73 EUR)</w:t>
            </w:r>
          </w:p>
        </w:tc>
      </w:tr>
      <w:tr w:rsidR="008109C4" w:rsidRPr="008109C4" w:rsidTr="00BF7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ZnUrnaOsnovaZaNadomestilo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urne osnove za nadomestilo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E113C8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Izračun po formuli:</w:t>
            </w:r>
            <w:r w:rsidR="007A65CA" w:rsidRPr="008109C4">
              <w:rPr>
                <w:sz w:val="20"/>
                <w:szCs w:val="20"/>
              </w:rPr>
              <w:t xml:space="preserve"> </w:t>
            </w:r>
            <w:r w:rsidR="00E113C8" w:rsidRPr="008109C4">
              <w:rPr>
                <w:sz w:val="20"/>
                <w:szCs w:val="20"/>
              </w:rPr>
              <w:t xml:space="preserve">(ZnIzhodiscnaUrnaOsnova * </w:t>
            </w:r>
            <w:r w:rsidR="00E113C8" w:rsidRPr="008109C4">
              <w:rPr>
                <w:sz w:val="20"/>
                <w:szCs w:val="20"/>
              </w:rPr>
              <w:lastRenderedPageBreak/>
              <w:t>OdstotekGledeNaRazlogZadržanosti</w:t>
            </w:r>
            <w:r w:rsidR="00E113C8" w:rsidRPr="008109C4">
              <w:rPr>
                <w:rStyle w:val="Sprotnaopomba-sklic"/>
                <w:sz w:val="20"/>
                <w:szCs w:val="20"/>
              </w:rPr>
              <w:footnoteReference w:id="1"/>
            </w:r>
            <w:r w:rsidR="00E113C8" w:rsidRPr="008109C4">
              <w:rPr>
                <w:sz w:val="20"/>
                <w:szCs w:val="20"/>
              </w:rPr>
              <w:t xml:space="preserve"> * KolicnikValorizacije</w:t>
            </w:r>
            <w:r w:rsidR="0078671A" w:rsidRPr="008109C4">
              <w:rPr>
                <w:sz w:val="20"/>
                <w:szCs w:val="20"/>
              </w:rPr>
              <w:t>)/100</w:t>
            </w:r>
          </w:p>
          <w:p w:rsidR="0078671A" w:rsidRPr="008109C4" w:rsidRDefault="0078671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Izjeme</w:t>
            </w:r>
            <w:r w:rsidR="007A65CA" w:rsidRPr="008109C4">
              <w:rPr>
                <w:sz w:val="20"/>
                <w:szCs w:val="20"/>
              </w:rPr>
              <w:t>:</w:t>
            </w:r>
          </w:p>
          <w:p w:rsidR="0078671A" w:rsidRPr="008109C4" w:rsidRDefault="0078671A" w:rsidP="00E36E62">
            <w:pPr>
              <w:pStyle w:val="Odstavekseznam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č</w:t>
            </w:r>
            <w:r w:rsidR="00E113C8" w:rsidRPr="008109C4">
              <w:rPr>
                <w:color w:val="auto"/>
                <w:sz w:val="20"/>
                <w:szCs w:val="20"/>
              </w:rPr>
              <w:t>e je izračun večji od ZnUrnaOsnova</w:t>
            </w:r>
            <w:r w:rsidRPr="008109C4">
              <w:rPr>
                <w:color w:val="auto"/>
                <w:sz w:val="20"/>
                <w:szCs w:val="20"/>
              </w:rPr>
              <w:t xml:space="preserve">, potem </w:t>
            </w:r>
            <w:r w:rsidR="00E113C8" w:rsidRPr="008109C4">
              <w:rPr>
                <w:color w:val="auto"/>
                <w:sz w:val="20"/>
                <w:szCs w:val="20"/>
              </w:rPr>
              <w:t>ZnUrnaOsnova</w:t>
            </w:r>
            <w:r w:rsidR="007A65CA" w:rsidRPr="008109C4">
              <w:rPr>
                <w:color w:val="auto"/>
                <w:sz w:val="20"/>
                <w:szCs w:val="20"/>
              </w:rPr>
              <w:t>.</w:t>
            </w:r>
          </w:p>
          <w:p w:rsidR="00E113C8" w:rsidRPr="008109C4" w:rsidRDefault="0078671A" w:rsidP="00E36E62">
            <w:pPr>
              <w:pStyle w:val="Odstavekseznam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č</w:t>
            </w:r>
            <w:r w:rsidR="00E113C8" w:rsidRPr="008109C4">
              <w:rPr>
                <w:color w:val="auto"/>
                <w:sz w:val="20"/>
                <w:szCs w:val="20"/>
              </w:rPr>
              <w:t xml:space="preserve">e je izračun manjši od </w:t>
            </w:r>
            <w:r w:rsidRPr="008109C4">
              <w:rPr>
                <w:color w:val="auto"/>
                <w:sz w:val="20"/>
                <w:szCs w:val="20"/>
              </w:rPr>
              <w:t>ZP</w:t>
            </w:r>
            <w:r w:rsidR="00E113C8" w:rsidRPr="008109C4">
              <w:rPr>
                <w:color w:val="auto"/>
                <w:sz w:val="20"/>
                <w:szCs w:val="20"/>
              </w:rPr>
              <w:t xml:space="preserve">, potem </w:t>
            </w:r>
            <w:r w:rsidRPr="008109C4">
              <w:rPr>
                <w:color w:val="auto"/>
                <w:sz w:val="20"/>
                <w:szCs w:val="20"/>
              </w:rPr>
              <w:t>ZP</w:t>
            </w:r>
            <w:r w:rsidR="007A65CA" w:rsidRPr="008109C4">
              <w:rPr>
                <w:color w:val="auto"/>
                <w:sz w:val="20"/>
                <w:szCs w:val="20"/>
              </w:rPr>
              <w:t>.</w:t>
            </w:r>
          </w:p>
        </w:tc>
      </w:tr>
      <w:tr w:rsidR="008109C4" w:rsidRPr="008109C4" w:rsidTr="00BF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lastRenderedPageBreak/>
              <w:t>ZnBruto1Nadomestila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1. bruto nadomestila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7A65CA" w:rsidRPr="008109C4" w:rsidRDefault="007A65C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Izračunan po formuli:</w:t>
            </w:r>
          </w:p>
          <w:p w:rsidR="0078671A" w:rsidRPr="008109C4" w:rsidRDefault="0078671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če FiksniObracun = true:</w:t>
            </w:r>
          </w:p>
          <w:p w:rsidR="0078671A" w:rsidRPr="008109C4" w:rsidRDefault="0078671A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potem ZnUrnaOsnovaZaNadomestilo * StNormUrZadrzanosti,</w:t>
            </w:r>
          </w:p>
          <w:p w:rsidR="0078671A" w:rsidRPr="008109C4" w:rsidRDefault="0078671A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drugače ZnUrnaOsnovaZaNadomestilo * StUrZadrzanostiDejansko</w:t>
            </w:r>
            <w:r w:rsidR="007A65CA" w:rsidRPr="008109C4">
              <w:rPr>
                <w:color w:val="auto"/>
                <w:sz w:val="20"/>
                <w:szCs w:val="20"/>
              </w:rPr>
              <w:t>.</w:t>
            </w:r>
          </w:p>
        </w:tc>
      </w:tr>
      <w:tr w:rsidR="008109C4" w:rsidRPr="008109C4" w:rsidTr="00BF7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ZnBruto2Nadomestila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2. bruto nadomestila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Izračun po formuli:</w:t>
            </w:r>
          </w:p>
          <w:p w:rsidR="000C3465" w:rsidRPr="008109C4" w:rsidRDefault="000C3465" w:rsidP="00E36E62">
            <w:pPr>
              <w:pStyle w:val="Odstavekseznam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ZnBruto1Nadomestila + ZnPrispevkiZavezanca</w:t>
            </w:r>
          </w:p>
        </w:tc>
      </w:tr>
      <w:tr w:rsidR="008109C4" w:rsidRPr="008109C4" w:rsidTr="00BF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ZnPrispevkiZavezanca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prispevkov zavezanca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Je vsota vseh zneskov iz Prispevek[i]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</w:tr>
      <w:tr w:rsidR="008109C4" w:rsidRPr="008109C4" w:rsidTr="00BF7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ZnNadomestilaSkupaj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obračunanega nadomestila zavezanca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0C3465" w:rsidRPr="008109C4" w:rsidRDefault="000C3465" w:rsidP="007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Je vsota ZnBruto2Nadomestila + ZnPrispMin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</w:tr>
      <w:tr w:rsidR="008109C4" w:rsidRPr="008109C4" w:rsidTr="001F1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shd w:val="clear" w:color="auto" w:fill="C6D9F1" w:themeFill="text2" w:themeFillTint="33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Prispevki/Prispevek[i] (v to rubriko spada tudi dodatni prispevek za beneficirano dobo)</w:t>
            </w:r>
          </w:p>
        </w:tc>
      </w:tr>
      <w:tr w:rsidR="008109C4" w:rsidRPr="008109C4" w:rsidTr="00BF7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@Sifra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7A6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Šifra prispevka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7A65CA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999</w:t>
            </w:r>
            <w:r w:rsidR="007A65CA" w:rsidRPr="008109C4">
              <w:rPr>
                <w:sz w:val="20"/>
                <w:szCs w:val="20"/>
              </w:rPr>
              <w:t xml:space="preserve">. </w:t>
            </w:r>
          </w:p>
          <w:p w:rsidR="00FC6C5D" w:rsidRPr="008109C4" w:rsidRDefault="007A65C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Dovoljene so vrednosti </w:t>
            </w:r>
            <w:r w:rsidR="00867611" w:rsidRPr="008109C4">
              <w:rPr>
                <w:sz w:val="20"/>
                <w:szCs w:val="20"/>
              </w:rPr>
              <w:t>iz stolpca »Šifra« iz</w:t>
            </w:r>
            <w:r w:rsidR="00FC6C5D" w:rsidRPr="008109C4">
              <w:rPr>
                <w:sz w:val="20"/>
                <w:szCs w:val="20"/>
              </w:rPr>
              <w:t xml:space="preserve"> šifrant</w:t>
            </w:r>
            <w:r w:rsidR="00867611" w:rsidRPr="008109C4">
              <w:rPr>
                <w:sz w:val="20"/>
                <w:szCs w:val="20"/>
              </w:rPr>
              <w:t>a</w:t>
            </w:r>
            <w:r w:rsidR="00FC6C5D" w:rsidRPr="008109C4">
              <w:rPr>
                <w:sz w:val="20"/>
                <w:szCs w:val="20"/>
              </w:rPr>
              <w:t xml:space="preserve"> »Prispevki</w:t>
            </w:r>
            <w:r w:rsidR="00553389" w:rsidRPr="008109C4">
              <w:rPr>
                <w:sz w:val="20"/>
                <w:szCs w:val="20"/>
              </w:rPr>
              <w:t xml:space="preserve"> delodajalca</w:t>
            </w:r>
            <w:r w:rsidR="00FC6C5D" w:rsidRPr="008109C4">
              <w:rPr>
                <w:sz w:val="20"/>
                <w:szCs w:val="20"/>
              </w:rPr>
              <w:t>« - tabela</w:t>
            </w:r>
            <w:r w:rsidR="000C3465" w:rsidRPr="008109C4">
              <w:rPr>
                <w:sz w:val="20"/>
                <w:szCs w:val="20"/>
              </w:rPr>
              <w:t xml:space="preserve"> »</w:t>
            </w:r>
            <w:r w:rsidR="00083485" w:rsidRPr="008109C4">
              <w:rPr>
                <w:sz w:val="20"/>
                <w:szCs w:val="20"/>
              </w:rPr>
              <w:t>P</w:t>
            </w:r>
            <w:r w:rsidR="000C3465" w:rsidRPr="008109C4">
              <w:rPr>
                <w:sz w:val="20"/>
                <w:szCs w:val="20"/>
              </w:rPr>
              <w:t>rispevk</w:t>
            </w:r>
            <w:r w:rsidR="00083485" w:rsidRPr="008109C4">
              <w:rPr>
                <w:sz w:val="20"/>
                <w:szCs w:val="20"/>
              </w:rPr>
              <w:t>i</w:t>
            </w:r>
            <w:r w:rsidR="000C3465" w:rsidRPr="008109C4">
              <w:rPr>
                <w:sz w:val="20"/>
                <w:szCs w:val="20"/>
              </w:rPr>
              <w:t xml:space="preserve"> delodajalca« in</w:t>
            </w:r>
            <w:r w:rsidR="00F376CD" w:rsidRPr="008109C4">
              <w:rPr>
                <w:sz w:val="20"/>
                <w:szCs w:val="20"/>
              </w:rPr>
              <w:t>/ali</w:t>
            </w:r>
            <w:r w:rsidR="000C3465" w:rsidRPr="008109C4">
              <w:rPr>
                <w:sz w:val="20"/>
                <w:szCs w:val="20"/>
              </w:rPr>
              <w:t xml:space="preserve"> šifrant</w:t>
            </w:r>
            <w:r w:rsidR="00FC6C5D" w:rsidRPr="008109C4">
              <w:rPr>
                <w:sz w:val="20"/>
                <w:szCs w:val="20"/>
              </w:rPr>
              <w:t>a »Beneficirana doba«</w:t>
            </w:r>
            <w:r w:rsidRPr="008109C4">
              <w:rPr>
                <w:sz w:val="20"/>
                <w:szCs w:val="20"/>
              </w:rPr>
              <w:t>.</w:t>
            </w:r>
            <w:r w:rsidR="000C3465" w:rsidRPr="008109C4">
              <w:rPr>
                <w:sz w:val="20"/>
                <w:szCs w:val="20"/>
              </w:rPr>
              <w:t xml:space="preserve"> </w:t>
            </w:r>
          </w:p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Pri beneficirani dobi je potrebno </w:t>
            </w:r>
            <w:r w:rsidRPr="008109C4">
              <w:rPr>
                <w:b/>
                <w:sz w:val="20"/>
                <w:szCs w:val="20"/>
                <w:u w:val="single"/>
              </w:rPr>
              <w:t>dodati zapis</w:t>
            </w:r>
            <w:r w:rsidRPr="008109C4">
              <w:rPr>
                <w:sz w:val="20"/>
                <w:szCs w:val="20"/>
              </w:rPr>
              <w:t xml:space="preserve"> z ustrezno šifro, odstotkom in </w:t>
            </w:r>
            <w:r w:rsidR="00FC6C5D" w:rsidRPr="008109C4">
              <w:rPr>
                <w:sz w:val="20"/>
                <w:szCs w:val="20"/>
              </w:rPr>
              <w:t xml:space="preserve">izračunano </w:t>
            </w:r>
            <w:r w:rsidRPr="008109C4">
              <w:rPr>
                <w:sz w:val="20"/>
                <w:szCs w:val="20"/>
              </w:rPr>
              <w:t>vrednostjo</w:t>
            </w:r>
            <w:r w:rsidR="00FC6C5D" w:rsidRPr="008109C4">
              <w:rPr>
                <w:sz w:val="20"/>
                <w:szCs w:val="20"/>
              </w:rPr>
              <w:t>.</w:t>
            </w:r>
            <w:r w:rsidR="007A65CA" w:rsidRPr="008109C4">
              <w:rPr>
                <w:sz w:val="20"/>
                <w:szCs w:val="20"/>
              </w:rPr>
              <w:t xml:space="preserve"> </w:t>
            </w:r>
            <w:r w:rsidR="00F2331D" w:rsidRPr="008109C4">
              <w:rPr>
                <w:sz w:val="20"/>
                <w:szCs w:val="20"/>
              </w:rPr>
              <w:t>Potrebno je upoštevati mesec in leto veljavnosti glede na mesec in leto nadomestila.</w:t>
            </w:r>
          </w:p>
        </w:tc>
      </w:tr>
      <w:tr w:rsidR="008109C4" w:rsidRPr="008109C4" w:rsidTr="00BF7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Odstotek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7A6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Odstotek prispevka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5,3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99,999</w:t>
            </w:r>
            <w:r w:rsidR="007A65CA" w:rsidRPr="008109C4">
              <w:rPr>
                <w:sz w:val="20"/>
                <w:szCs w:val="20"/>
              </w:rPr>
              <w:t xml:space="preserve">. Dovoljene so </w:t>
            </w:r>
            <w:r w:rsidR="00FC6C5D" w:rsidRPr="008109C4">
              <w:rPr>
                <w:sz w:val="20"/>
                <w:szCs w:val="20"/>
              </w:rPr>
              <w:t>vrednost</w:t>
            </w:r>
            <w:r w:rsidR="00F376CD" w:rsidRPr="008109C4">
              <w:rPr>
                <w:sz w:val="20"/>
                <w:szCs w:val="20"/>
              </w:rPr>
              <w:t>i</w:t>
            </w:r>
            <w:r w:rsidR="00FC6C5D" w:rsidRPr="008109C4">
              <w:rPr>
                <w:sz w:val="20"/>
                <w:szCs w:val="20"/>
              </w:rPr>
              <w:t xml:space="preserve"> iz stolpca »O</w:t>
            </w:r>
            <w:r w:rsidRPr="008109C4">
              <w:rPr>
                <w:sz w:val="20"/>
                <w:szCs w:val="20"/>
              </w:rPr>
              <w:t>dstotek</w:t>
            </w:r>
            <w:r w:rsidR="00FC6C5D" w:rsidRPr="008109C4">
              <w:rPr>
                <w:sz w:val="20"/>
                <w:szCs w:val="20"/>
              </w:rPr>
              <w:t>«</w:t>
            </w:r>
            <w:r w:rsidRPr="008109C4">
              <w:rPr>
                <w:sz w:val="20"/>
                <w:szCs w:val="20"/>
              </w:rPr>
              <w:t xml:space="preserve"> iz šifranta</w:t>
            </w:r>
            <w:r w:rsidR="00F2331D" w:rsidRPr="008109C4">
              <w:rPr>
                <w:sz w:val="20"/>
                <w:szCs w:val="20"/>
              </w:rPr>
              <w:t xml:space="preserve"> »Prispevki</w:t>
            </w:r>
            <w:r w:rsidR="00553389" w:rsidRPr="008109C4">
              <w:rPr>
                <w:sz w:val="20"/>
                <w:szCs w:val="20"/>
              </w:rPr>
              <w:t xml:space="preserve"> delodajalca</w:t>
            </w:r>
            <w:r w:rsidR="00F2331D" w:rsidRPr="008109C4">
              <w:rPr>
                <w:sz w:val="20"/>
                <w:szCs w:val="20"/>
              </w:rPr>
              <w:t>« - tabela »</w:t>
            </w:r>
            <w:r w:rsidR="00AC448E" w:rsidRPr="008109C4">
              <w:rPr>
                <w:sz w:val="20"/>
                <w:szCs w:val="20"/>
              </w:rPr>
              <w:t>Prispevki</w:t>
            </w:r>
            <w:r w:rsidR="00F2331D" w:rsidRPr="008109C4">
              <w:rPr>
                <w:sz w:val="20"/>
                <w:szCs w:val="20"/>
              </w:rPr>
              <w:t xml:space="preserve"> delodajalca«, razen:</w:t>
            </w:r>
          </w:p>
          <w:p w:rsidR="000C3465" w:rsidRPr="008109C4" w:rsidRDefault="00F2331D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 xml:space="preserve">kadar </w:t>
            </w:r>
            <w:r w:rsidR="000C3465" w:rsidRPr="008109C4">
              <w:rPr>
                <w:color w:val="auto"/>
                <w:sz w:val="20"/>
                <w:szCs w:val="20"/>
              </w:rPr>
              <w:t xml:space="preserve">so za določeno šifro prispevka (Prispevek[i]/@Sifra) označene posebnosti prispevka, potem je odstotek iz šifranta </w:t>
            </w:r>
            <w:r w:rsidRPr="008109C4">
              <w:rPr>
                <w:color w:val="auto"/>
                <w:sz w:val="20"/>
                <w:szCs w:val="20"/>
              </w:rPr>
              <w:t>»Prispevki</w:t>
            </w:r>
            <w:r w:rsidR="00553389" w:rsidRPr="008109C4">
              <w:rPr>
                <w:color w:val="auto"/>
                <w:sz w:val="20"/>
                <w:szCs w:val="20"/>
              </w:rPr>
              <w:t xml:space="preserve"> delodajalca</w:t>
            </w:r>
            <w:r w:rsidRPr="008109C4">
              <w:rPr>
                <w:color w:val="auto"/>
                <w:sz w:val="20"/>
                <w:szCs w:val="20"/>
              </w:rPr>
              <w:t>« - tabela</w:t>
            </w:r>
            <w:r w:rsidR="000C3465" w:rsidRPr="008109C4">
              <w:rPr>
                <w:color w:val="auto"/>
                <w:sz w:val="20"/>
                <w:szCs w:val="20"/>
              </w:rPr>
              <w:t xml:space="preserve"> »</w:t>
            </w:r>
            <w:r w:rsidR="00083485" w:rsidRPr="008109C4">
              <w:rPr>
                <w:color w:val="auto"/>
                <w:sz w:val="20"/>
                <w:szCs w:val="20"/>
              </w:rPr>
              <w:t>P</w:t>
            </w:r>
            <w:r w:rsidR="000C3465" w:rsidRPr="008109C4">
              <w:rPr>
                <w:color w:val="auto"/>
                <w:sz w:val="20"/>
                <w:szCs w:val="20"/>
              </w:rPr>
              <w:t>osebnosti prispevkov delodajalca« za ustrezno šifro posebnosti prispevka</w:t>
            </w:r>
            <w:r w:rsidR="007A65CA" w:rsidRPr="008109C4">
              <w:rPr>
                <w:color w:val="auto"/>
                <w:sz w:val="20"/>
                <w:szCs w:val="20"/>
              </w:rPr>
              <w:t>,</w:t>
            </w:r>
          </w:p>
          <w:p w:rsidR="000C3465" w:rsidRPr="008109C4" w:rsidRDefault="00F2331D" w:rsidP="00E36E62">
            <w:pPr>
              <w:pStyle w:val="Odstavekseznam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 xml:space="preserve">kadar </w:t>
            </w:r>
            <w:r w:rsidR="000C3465" w:rsidRPr="008109C4">
              <w:rPr>
                <w:color w:val="auto"/>
                <w:sz w:val="20"/>
                <w:szCs w:val="20"/>
              </w:rPr>
              <w:t>gre za beneficirano dobo je to odstotek iz šifranta »</w:t>
            </w:r>
            <w:r w:rsidRPr="008109C4">
              <w:rPr>
                <w:color w:val="auto"/>
                <w:sz w:val="20"/>
                <w:szCs w:val="20"/>
              </w:rPr>
              <w:t>Beneficirana doba</w:t>
            </w:r>
            <w:r w:rsidR="000C3465" w:rsidRPr="008109C4">
              <w:rPr>
                <w:color w:val="auto"/>
                <w:sz w:val="20"/>
                <w:szCs w:val="20"/>
              </w:rPr>
              <w:t>«</w:t>
            </w:r>
            <w:r w:rsidR="007A65CA" w:rsidRPr="008109C4">
              <w:rPr>
                <w:color w:val="auto"/>
                <w:sz w:val="20"/>
                <w:szCs w:val="20"/>
              </w:rPr>
              <w:t>.</w:t>
            </w:r>
          </w:p>
          <w:p w:rsidR="00F2331D" w:rsidRPr="008109C4" w:rsidRDefault="00F2331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Potrebno je upoštevati mesec in leto veljavnosti glede na mesec in leto nadomestila.</w:t>
            </w:r>
          </w:p>
        </w:tc>
      </w:tr>
      <w:tr w:rsidR="008109C4" w:rsidRPr="008109C4" w:rsidTr="00BF7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C3465" w:rsidRPr="008109C4" w:rsidRDefault="000C3465" w:rsidP="00E36E62">
            <w:pPr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lastRenderedPageBreak/>
              <w:t>Znesek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Znesek prispevka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15,2</w:t>
            </w:r>
          </w:p>
        </w:tc>
        <w:tc>
          <w:tcPr>
            <w:tcW w:w="0" w:type="auto"/>
            <w:vAlign w:val="center"/>
          </w:tcPr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>Dovoljene vrednosti</w:t>
            </w:r>
            <w:r w:rsidR="007A65CA" w:rsidRPr="008109C4">
              <w:rPr>
                <w:sz w:val="20"/>
                <w:szCs w:val="20"/>
              </w:rPr>
              <w:t>:</w:t>
            </w:r>
            <w:r w:rsidRPr="008109C4">
              <w:rPr>
                <w:sz w:val="20"/>
                <w:szCs w:val="20"/>
              </w:rPr>
              <w:t xml:space="preserve"> med 0 in 1.000.000.000.000</w:t>
            </w:r>
            <w:r w:rsidR="007A65CA" w:rsidRPr="008109C4">
              <w:rPr>
                <w:sz w:val="20"/>
                <w:szCs w:val="20"/>
              </w:rPr>
              <w:t>.</w:t>
            </w:r>
          </w:p>
          <w:p w:rsidR="000C3465" w:rsidRPr="008109C4" w:rsidRDefault="000C346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 Izračun po formuli:</w:t>
            </w:r>
          </w:p>
          <w:p w:rsidR="000C3465" w:rsidRPr="008109C4" w:rsidRDefault="000C3465" w:rsidP="00E36E62">
            <w:pPr>
              <w:pStyle w:val="Odstavekseznam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109C4">
              <w:rPr>
                <w:color w:val="auto"/>
                <w:sz w:val="20"/>
                <w:szCs w:val="20"/>
              </w:rPr>
              <w:t>(ZnBruto1Nadomestila*Odstotek)/100</w:t>
            </w:r>
          </w:p>
          <w:p w:rsidR="000C3465" w:rsidRPr="008109C4" w:rsidRDefault="000C3465" w:rsidP="00923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9C4">
              <w:rPr>
                <w:sz w:val="20"/>
                <w:szCs w:val="20"/>
              </w:rPr>
              <w:t xml:space="preserve">V primeru posebnosti prispevkov </w:t>
            </w:r>
            <w:r w:rsidR="007A65CA" w:rsidRPr="008109C4">
              <w:rPr>
                <w:sz w:val="20"/>
                <w:szCs w:val="20"/>
              </w:rPr>
              <w:t>je treba</w:t>
            </w:r>
            <w:r w:rsidRPr="008109C4">
              <w:rPr>
                <w:sz w:val="20"/>
                <w:szCs w:val="20"/>
              </w:rPr>
              <w:t xml:space="preserve"> upoštevati še odstotek in veljavnost iz šifranta </w:t>
            </w:r>
            <w:r w:rsidR="00923FBC" w:rsidRPr="008109C4">
              <w:rPr>
                <w:sz w:val="20"/>
                <w:szCs w:val="20"/>
              </w:rPr>
              <w:t xml:space="preserve">»Prispevki delodajalca« - tabela </w:t>
            </w:r>
            <w:r w:rsidRPr="008109C4">
              <w:rPr>
                <w:sz w:val="20"/>
                <w:szCs w:val="20"/>
              </w:rPr>
              <w:t>»</w:t>
            </w:r>
            <w:r w:rsidR="00923FBC" w:rsidRPr="008109C4">
              <w:rPr>
                <w:sz w:val="20"/>
                <w:szCs w:val="20"/>
              </w:rPr>
              <w:t>P</w:t>
            </w:r>
            <w:r w:rsidRPr="008109C4">
              <w:rPr>
                <w:sz w:val="20"/>
                <w:szCs w:val="20"/>
              </w:rPr>
              <w:t>osebnosti prispevkov delodajalca«</w:t>
            </w:r>
            <w:r w:rsidR="007A65CA" w:rsidRPr="008109C4">
              <w:rPr>
                <w:sz w:val="20"/>
                <w:szCs w:val="20"/>
              </w:rPr>
              <w:t>.</w:t>
            </w:r>
          </w:p>
        </w:tc>
      </w:tr>
    </w:tbl>
    <w:p w:rsidR="007A65CA" w:rsidRPr="008109C4" w:rsidRDefault="007A65CA" w:rsidP="00923FBC">
      <w:bookmarkStart w:id="75" w:name="_Toc464108121"/>
      <w:bookmarkStart w:id="76" w:name="_Ref473185013"/>
    </w:p>
    <w:p w:rsidR="001F1B9B" w:rsidRPr="008109C4" w:rsidRDefault="007A65CA" w:rsidP="00675793">
      <w:pPr>
        <w:pStyle w:val="Naslov4"/>
      </w:pPr>
      <w:r w:rsidRPr="008109C4">
        <w:t xml:space="preserve">3.2.3.7. </w:t>
      </w:r>
      <w:r w:rsidR="001F1B9B" w:rsidRPr="008109C4">
        <w:t>Podatki dokumentov na obračunu</w:t>
      </w:r>
      <w:bookmarkEnd w:id="75"/>
      <w:bookmarkEnd w:id="76"/>
    </w:p>
    <w:p w:rsidR="007A65CA" w:rsidRPr="008109C4" w:rsidRDefault="007A65CA" w:rsidP="00E36E62"/>
    <w:p w:rsidR="007A65CA" w:rsidRPr="008109C4" w:rsidRDefault="007A65CA" w:rsidP="00E36E62">
      <w:r w:rsidRPr="008109C4">
        <w:t xml:space="preserve">V tem segmentu se navedejo podatki o dokumentih, ki se prilagajo k posameznemu obračunu. </w:t>
      </w:r>
    </w:p>
    <w:p w:rsidR="00D62D91" w:rsidRPr="008109C4" w:rsidRDefault="007079D3" w:rsidP="00E36E62">
      <w:r w:rsidRPr="008109C4">
        <w:t>Če obračun ni pripravljen na podlagi elektronskega bolniškega lista, je v</w:t>
      </w:r>
      <w:r w:rsidR="00C8057F" w:rsidRPr="008109C4">
        <w:t>sakemu obračunu potrebno obvezno priložiti potrdilo, ki je lahko</w:t>
      </w:r>
    </w:p>
    <w:p w:rsidR="00D62D91" w:rsidRPr="008109C4" w:rsidRDefault="007A65CA" w:rsidP="00E36E62">
      <w:pPr>
        <w:pStyle w:val="Odstavekseznama"/>
        <w:numPr>
          <w:ilvl w:val="0"/>
          <w:numId w:val="33"/>
        </w:numPr>
        <w:rPr>
          <w:color w:val="auto"/>
        </w:rPr>
      </w:pPr>
      <w:r w:rsidRPr="008109C4">
        <w:rPr>
          <w:color w:val="auto"/>
        </w:rPr>
        <w:t>listina BOL</w:t>
      </w:r>
      <w:r w:rsidR="00C8057F" w:rsidRPr="008109C4">
        <w:rPr>
          <w:color w:val="auto"/>
        </w:rPr>
        <w:t xml:space="preserve"> (731)</w:t>
      </w:r>
      <w:r w:rsidR="009C6C92" w:rsidRPr="008109C4">
        <w:rPr>
          <w:color w:val="auto"/>
        </w:rPr>
        <w:t xml:space="preserve"> ali </w:t>
      </w:r>
    </w:p>
    <w:p w:rsidR="00D62D91" w:rsidRPr="008109C4" w:rsidRDefault="009C6C92" w:rsidP="00E36E62">
      <w:pPr>
        <w:pStyle w:val="Odstavekseznama"/>
        <w:numPr>
          <w:ilvl w:val="0"/>
          <w:numId w:val="33"/>
        </w:numPr>
        <w:rPr>
          <w:color w:val="auto"/>
        </w:rPr>
      </w:pPr>
      <w:r w:rsidRPr="008109C4">
        <w:rPr>
          <w:color w:val="auto"/>
        </w:rPr>
        <w:t xml:space="preserve">potrdilo o krvodajalstvu (732) </w:t>
      </w:r>
      <w:del w:id="77" w:author="Slavko Vidmar" w:date="2020-12-16T11:56:00Z">
        <w:r w:rsidRPr="008109C4" w:rsidDel="00F069DE">
          <w:rPr>
            <w:color w:val="auto"/>
          </w:rPr>
          <w:delText>ali</w:delText>
        </w:r>
      </w:del>
      <w:r w:rsidRPr="008109C4">
        <w:rPr>
          <w:color w:val="auto"/>
        </w:rPr>
        <w:t xml:space="preserve"> </w:t>
      </w:r>
      <w:ins w:id="78" w:author="Slavko Vidmar" w:date="2020-12-16T12:00:00Z">
        <w:r w:rsidR="00976EB5">
          <w:rPr>
            <w:color w:val="auto"/>
          </w:rPr>
          <w:t>ali</w:t>
        </w:r>
      </w:ins>
    </w:p>
    <w:p w:rsidR="00864FBF" w:rsidRDefault="009C6C92" w:rsidP="00E36E62">
      <w:pPr>
        <w:pStyle w:val="Odstavekseznama"/>
        <w:numPr>
          <w:ilvl w:val="0"/>
          <w:numId w:val="33"/>
        </w:numPr>
        <w:rPr>
          <w:ins w:id="79" w:author="Slavko Vidmar" w:date="2020-12-16T11:09:00Z"/>
          <w:color w:val="auto"/>
        </w:rPr>
      </w:pPr>
      <w:r w:rsidRPr="008109C4">
        <w:rPr>
          <w:color w:val="auto"/>
        </w:rPr>
        <w:t>sodba sodišča (741)</w:t>
      </w:r>
      <w:ins w:id="80" w:author="Slavko Vidmar" w:date="2020-12-16T11:56:00Z">
        <w:r w:rsidR="00F069DE">
          <w:rPr>
            <w:color w:val="auto"/>
          </w:rPr>
          <w:t xml:space="preserve"> ali</w:t>
        </w:r>
      </w:ins>
    </w:p>
    <w:p w:rsidR="00D62D91" w:rsidRPr="008109C4" w:rsidRDefault="00F069DE" w:rsidP="00E36E62">
      <w:pPr>
        <w:pStyle w:val="Odstavekseznama"/>
        <w:numPr>
          <w:ilvl w:val="0"/>
          <w:numId w:val="33"/>
        </w:numPr>
        <w:rPr>
          <w:color w:val="auto"/>
        </w:rPr>
      </w:pPr>
      <w:ins w:id="81" w:author="Slavko Vidmar" w:date="2020-12-16T11:56:00Z">
        <w:r>
          <w:rPr>
            <w:color w:val="auto"/>
          </w:rPr>
          <w:t>po</w:t>
        </w:r>
      </w:ins>
      <w:ins w:id="82" w:author="Slavko Vidmar" w:date="2020-12-16T11:09:00Z">
        <w:r w:rsidR="00864FBF">
          <w:rPr>
            <w:color w:val="auto"/>
          </w:rPr>
          <w:t>trdilo o sobivanju (744)</w:t>
        </w:r>
      </w:ins>
      <w:r w:rsidR="009C6C92" w:rsidRPr="008109C4">
        <w:rPr>
          <w:color w:val="auto"/>
        </w:rPr>
        <w:t xml:space="preserve">. </w:t>
      </w:r>
    </w:p>
    <w:p w:rsidR="007079D3" w:rsidRPr="008109C4" w:rsidRDefault="007079D3" w:rsidP="007079D3"/>
    <w:p w:rsidR="007079D3" w:rsidRPr="008109C4" w:rsidRDefault="007079D3" w:rsidP="007079D3">
      <w:pPr>
        <w:jc w:val="both"/>
      </w:pPr>
      <w:r w:rsidRPr="008109C4">
        <w:t xml:space="preserve">Če obračun temelji na elektronskem bolniškem listu, potem je potrebno med podatki obračuna izpolniti podatek StevilkaPotrdilaOZadrzanostiOdDela in obračunu ni potrebno priložiti bolniškega lista (listina BOL). </w:t>
      </w:r>
    </w:p>
    <w:p w:rsidR="007079D3" w:rsidRPr="008109C4" w:rsidRDefault="007079D3" w:rsidP="007079D3"/>
    <w:p w:rsidR="001F1B9B" w:rsidRPr="008109C4" w:rsidRDefault="009C6C92" w:rsidP="007A65CA">
      <w:r w:rsidRPr="008109C4">
        <w:t>V šifrantu »</w:t>
      </w:r>
      <w:r w:rsidR="00553389" w:rsidRPr="008109C4">
        <w:t>Vrste prilog</w:t>
      </w:r>
      <w:r w:rsidRPr="008109C4">
        <w:t xml:space="preserve">« je v stolpcu »Obravnava« navedeno, katere </w:t>
      </w:r>
      <w:r w:rsidR="007079D3" w:rsidRPr="008109C4">
        <w:t xml:space="preserve">druge </w:t>
      </w:r>
      <w:r w:rsidRPr="008109C4">
        <w:t xml:space="preserve">priloge </w:t>
      </w:r>
      <w:r w:rsidR="00083485" w:rsidRPr="008109C4">
        <w:t>se lahko še priložijo</w:t>
      </w:r>
      <w:r w:rsidR="007079D3" w:rsidRPr="008109C4">
        <w:t xml:space="preserve"> k obračunu</w:t>
      </w:r>
      <w:r w:rsidRPr="008109C4">
        <w:t xml:space="preserve">. </w:t>
      </w:r>
    </w:p>
    <w:p w:rsidR="007A65CA" w:rsidRPr="008109C4" w:rsidRDefault="007A65CA" w:rsidP="007A65CA"/>
    <w:p w:rsidR="007A65CA" w:rsidRPr="008109C4" w:rsidRDefault="007A65CA" w:rsidP="007A65CA">
      <w:r w:rsidRPr="008109C4">
        <w:t xml:space="preserve">Struktura segmenta in opis podatkov sta navedena v poglavju </w:t>
      </w:r>
      <w:r w:rsidR="004A2479" w:rsidRPr="008109C4">
        <w:t>3.2.2.1.</w:t>
      </w:r>
    </w:p>
    <w:p w:rsidR="007A65CA" w:rsidRPr="008109C4" w:rsidRDefault="007A65CA" w:rsidP="007A65CA"/>
    <w:p w:rsidR="004A2479" w:rsidRPr="008109C4" w:rsidRDefault="004A2479" w:rsidP="007A65CA"/>
    <w:p w:rsidR="004A2479" w:rsidRPr="008109C4" w:rsidRDefault="004A2479" w:rsidP="004A2479">
      <w:pPr>
        <w:pStyle w:val="Naslov1"/>
      </w:pPr>
      <w:bookmarkStart w:id="83" w:name="_Toc474614927"/>
      <w:bookmarkStart w:id="84" w:name="_Toc475343270"/>
      <w:r w:rsidRPr="008109C4">
        <w:t>4. Priprava prilog</w:t>
      </w:r>
      <w:bookmarkEnd w:id="83"/>
      <w:bookmarkEnd w:id="84"/>
    </w:p>
    <w:p w:rsidR="004A2479" w:rsidRPr="008109C4" w:rsidRDefault="004A2479" w:rsidP="007A65CA"/>
    <w:p w:rsidR="004A2479" w:rsidRPr="008109C4" w:rsidRDefault="004A2479" w:rsidP="009E1465">
      <w:pPr>
        <w:jc w:val="both"/>
      </w:pPr>
      <w:r w:rsidRPr="008109C4">
        <w:t>Zavezanec k zahtevku in obračunom prilaga digitalizirane (skenirane) priloge (npr. skeniran</w:t>
      </w:r>
      <w:r w:rsidR="009E1465" w:rsidRPr="008109C4">
        <w:t>a</w:t>
      </w:r>
      <w:r w:rsidRPr="008109C4">
        <w:t xml:space="preserve"> </w:t>
      </w:r>
      <w:r w:rsidR="009E1465" w:rsidRPr="008109C4">
        <w:t>potrdila o krvodajalstvu</w:t>
      </w:r>
      <w:r w:rsidRPr="008109C4">
        <w:t xml:space="preserve">) v obliki zapisa Base64. Priloge ne vstavlja </w:t>
      </w:r>
      <w:r w:rsidR="000726CE" w:rsidRPr="008109C4">
        <w:t>med podatke</w:t>
      </w:r>
      <w:r w:rsidRPr="008109C4">
        <w:t xml:space="preserve"> eZahtevka, ampak v segment nvg:Document, ki se nahaja v XML strukturi vmesnika e</w:t>
      </w:r>
      <w:r w:rsidR="00A108C4" w:rsidRPr="008109C4">
        <w:t>-</w:t>
      </w:r>
      <w:r w:rsidRPr="008109C4">
        <w:t xml:space="preserve">NDM. </w:t>
      </w:r>
    </w:p>
    <w:p w:rsidR="004A2479" w:rsidRPr="008109C4" w:rsidRDefault="004A2479" w:rsidP="007A65CA"/>
    <w:p w:rsidR="004A2479" w:rsidRPr="008109C4" w:rsidRDefault="004A2479" w:rsidP="004A2479">
      <w:pPr>
        <w:jc w:val="both"/>
      </w:pPr>
      <w:r w:rsidRPr="008109C4">
        <w:t xml:space="preserve">Kako se podatki prilog umestijo v XML za oddajo zahtevka eNMD vmesnika je podrobno opisano v dokumentu </w:t>
      </w:r>
      <w:r w:rsidR="00923FBC" w:rsidRPr="008109C4">
        <w:rPr>
          <w:i/>
        </w:rPr>
        <w:t>Integracija e-NDM odjemalcev z e-VEM</w:t>
      </w:r>
      <w:r w:rsidRPr="008109C4">
        <w:t>.</w:t>
      </w:r>
    </w:p>
    <w:p w:rsidR="004A2479" w:rsidRPr="008109C4" w:rsidRDefault="004A2479" w:rsidP="007A65CA"/>
    <w:p w:rsidR="004A2479" w:rsidRPr="008109C4" w:rsidRDefault="004A2479" w:rsidP="000726CE">
      <w:pPr>
        <w:jc w:val="both"/>
      </w:pPr>
      <w:r w:rsidRPr="008109C4">
        <w:t>Kot je razvi</w:t>
      </w:r>
      <w:r w:rsidR="000726CE" w:rsidRPr="008109C4">
        <w:t>dno iz poglavja 3. zgoraj, se v podatke</w:t>
      </w:r>
      <w:r w:rsidRPr="008109C4">
        <w:t xml:space="preserve"> eZahtevk</w:t>
      </w:r>
      <w:r w:rsidR="000726CE" w:rsidRPr="008109C4">
        <w:t>a za vsak doku</w:t>
      </w:r>
      <w:r w:rsidR="00923FBC" w:rsidRPr="008109C4">
        <w:t>ment navede samo ident</w:t>
      </w:r>
      <w:r w:rsidR="00083485" w:rsidRPr="008109C4">
        <w:t>ifikator in</w:t>
      </w:r>
      <w:r w:rsidR="000726CE" w:rsidRPr="008109C4">
        <w:t xml:space="preserve"> šifro</w:t>
      </w:r>
      <w:r w:rsidRPr="008109C4">
        <w:t xml:space="preserve"> vrst</w:t>
      </w:r>
      <w:r w:rsidR="000726CE" w:rsidRPr="008109C4">
        <w:t>e</w:t>
      </w:r>
      <w:r w:rsidRPr="008109C4">
        <w:t xml:space="preserve"> dok</w:t>
      </w:r>
      <w:r w:rsidR="000726CE" w:rsidRPr="008109C4">
        <w:t>umenta</w:t>
      </w:r>
      <w:r w:rsidR="00083485" w:rsidRPr="008109C4">
        <w:t xml:space="preserve">, </w:t>
      </w:r>
      <w:r w:rsidR="000726CE" w:rsidRPr="008109C4">
        <w:t>krajši opis dokumenta</w:t>
      </w:r>
      <w:r w:rsidR="00083485" w:rsidRPr="008109C4">
        <w:t xml:space="preserve"> pa le</w:t>
      </w:r>
      <w:r w:rsidR="00553389" w:rsidRPr="008109C4">
        <w:t>,</w:t>
      </w:r>
      <w:r w:rsidR="00083485" w:rsidRPr="008109C4">
        <w:t xml:space="preserve"> kadar le ta dodatno opredeljuje dokument</w:t>
      </w:r>
      <w:r w:rsidRPr="008109C4">
        <w:t xml:space="preserve">. </w:t>
      </w:r>
    </w:p>
    <w:p w:rsidR="004A2479" w:rsidRPr="008109C4" w:rsidRDefault="004A2479" w:rsidP="007A65CA"/>
    <w:p w:rsidR="004A2479" w:rsidRPr="008109C4" w:rsidRDefault="004A2479" w:rsidP="000726CE">
      <w:pPr>
        <w:jc w:val="both"/>
      </w:pPr>
      <w:r w:rsidRPr="008109C4">
        <w:t xml:space="preserve">Identifikatorji dokumentov, ki so navedeni v XML datoteki eZahtevka se morajo ujemati z identifikatorji dokumentov v segmentu nvg:Document. </w:t>
      </w:r>
    </w:p>
    <w:p w:rsidR="004A2479" w:rsidRPr="008109C4" w:rsidRDefault="004A2479" w:rsidP="007A65CA"/>
    <w:p w:rsidR="000726CE" w:rsidRPr="008109C4" w:rsidRDefault="000726CE" w:rsidP="007A65CA"/>
    <w:p w:rsidR="004A2479" w:rsidRPr="008109C4" w:rsidRDefault="004A2479" w:rsidP="004A2479">
      <w:pPr>
        <w:pStyle w:val="Naslov2"/>
      </w:pPr>
      <w:bookmarkStart w:id="85" w:name="_Toc474614928"/>
      <w:bookmarkStart w:id="86" w:name="_Toc475343271"/>
      <w:r w:rsidRPr="008109C4">
        <w:t>4.1. Priporočila za skeniranje prilog</w:t>
      </w:r>
      <w:bookmarkEnd w:id="85"/>
      <w:bookmarkEnd w:id="86"/>
    </w:p>
    <w:p w:rsidR="004A2479" w:rsidRPr="008109C4" w:rsidRDefault="004A2479" w:rsidP="007A65CA"/>
    <w:p w:rsidR="00254F58" w:rsidRPr="008109C4" w:rsidRDefault="00254F58" w:rsidP="004A2479">
      <w:pPr>
        <w:jc w:val="both"/>
      </w:pPr>
      <w:r w:rsidRPr="008109C4">
        <w:t>Posamezen zahtevek lahko vsebuje veliko količino obračunov in temu primerno število prilog. Zaradi velike količine podatkov je potrebno posebno pozornost posvetiti nastavitvam skeniranja dokumentov, da ne bi naleteli na težav</w:t>
      </w:r>
      <w:r w:rsidR="009E7CBD" w:rsidRPr="008109C4">
        <w:t>e</w:t>
      </w:r>
      <w:r w:rsidRPr="008109C4">
        <w:t xml:space="preserve"> pri prevelikih količinah podatkov.</w:t>
      </w:r>
    </w:p>
    <w:p w:rsidR="004A2479" w:rsidRPr="008109C4" w:rsidRDefault="004A2479" w:rsidP="004A2479">
      <w:pPr>
        <w:jc w:val="both"/>
      </w:pPr>
    </w:p>
    <w:p w:rsidR="00254F58" w:rsidRPr="008109C4" w:rsidRDefault="00254F58" w:rsidP="00E36E62">
      <w:r w:rsidRPr="008109C4">
        <w:t xml:space="preserve">ZZZS predlaga </w:t>
      </w:r>
      <w:r w:rsidR="0023230A" w:rsidRPr="008109C4">
        <w:t>naslednje</w:t>
      </w:r>
      <w:r w:rsidR="009E7CBD" w:rsidRPr="008109C4">
        <w:t xml:space="preserve"> </w:t>
      </w:r>
      <w:r w:rsidRPr="008109C4">
        <w:t>nastavitve skeniranj</w:t>
      </w:r>
      <w:r w:rsidR="009E7CBD" w:rsidRPr="008109C4">
        <w:t>a</w:t>
      </w:r>
      <w:r w:rsidRPr="008109C4">
        <w:t>:</w:t>
      </w:r>
    </w:p>
    <w:p w:rsidR="00254F58" w:rsidRPr="008109C4" w:rsidRDefault="00254F58" w:rsidP="00E36E62">
      <w:pPr>
        <w:pStyle w:val="Odstavekseznama"/>
        <w:numPr>
          <w:ilvl w:val="0"/>
          <w:numId w:val="19"/>
        </w:numPr>
        <w:rPr>
          <w:color w:val="auto"/>
        </w:rPr>
      </w:pPr>
      <w:r w:rsidRPr="008109C4">
        <w:rPr>
          <w:color w:val="auto"/>
        </w:rPr>
        <w:lastRenderedPageBreak/>
        <w:t>Ločljivost: 150</w:t>
      </w:r>
      <w:r w:rsidR="00520498" w:rsidRPr="008109C4">
        <w:rPr>
          <w:color w:val="auto"/>
        </w:rPr>
        <w:t xml:space="preserve"> </w:t>
      </w:r>
      <w:r w:rsidR="00105351" w:rsidRPr="008109C4">
        <w:rPr>
          <w:color w:val="auto"/>
        </w:rPr>
        <w:t>-</w:t>
      </w:r>
      <w:r w:rsidR="00520498" w:rsidRPr="008109C4">
        <w:rPr>
          <w:color w:val="auto"/>
        </w:rPr>
        <w:t xml:space="preserve"> </w:t>
      </w:r>
      <w:r w:rsidR="009F2C34" w:rsidRPr="008109C4">
        <w:rPr>
          <w:color w:val="auto"/>
        </w:rPr>
        <w:t>300</w:t>
      </w:r>
      <w:r w:rsidRPr="008109C4">
        <w:rPr>
          <w:color w:val="auto"/>
        </w:rPr>
        <w:t xml:space="preserve"> točk na palec</w:t>
      </w:r>
      <w:r w:rsidR="00105351" w:rsidRPr="008109C4">
        <w:rPr>
          <w:color w:val="auto"/>
        </w:rPr>
        <w:t xml:space="preserve"> (DPI)</w:t>
      </w:r>
      <w:r w:rsidR="00486E65" w:rsidRPr="008109C4">
        <w:rPr>
          <w:color w:val="auto"/>
        </w:rPr>
        <w:t>. Minimalna ločljivost se določi glede na berljivost skeniranega dokumenta</w:t>
      </w:r>
      <w:r w:rsidR="0027713A" w:rsidRPr="008109C4">
        <w:rPr>
          <w:color w:val="auto"/>
        </w:rPr>
        <w:t>.</w:t>
      </w:r>
    </w:p>
    <w:p w:rsidR="00254F58" w:rsidRPr="008109C4" w:rsidRDefault="00254F58" w:rsidP="00E36E62">
      <w:pPr>
        <w:pStyle w:val="Odstavekseznama"/>
        <w:numPr>
          <w:ilvl w:val="0"/>
          <w:numId w:val="19"/>
        </w:numPr>
        <w:rPr>
          <w:color w:val="auto"/>
        </w:rPr>
      </w:pPr>
      <w:r w:rsidRPr="008109C4">
        <w:rPr>
          <w:color w:val="auto"/>
        </w:rPr>
        <w:t>Nači</w:t>
      </w:r>
      <w:r w:rsidR="0027713A" w:rsidRPr="008109C4">
        <w:rPr>
          <w:color w:val="auto"/>
        </w:rPr>
        <w:t>n skeniranja: Black &amp; White (brez</w:t>
      </w:r>
      <w:r w:rsidRPr="008109C4">
        <w:rPr>
          <w:color w:val="auto"/>
        </w:rPr>
        <w:t xml:space="preserve"> sivin!)</w:t>
      </w:r>
      <w:r w:rsidR="0027713A" w:rsidRPr="008109C4">
        <w:rPr>
          <w:color w:val="auto"/>
        </w:rPr>
        <w:t>.</w:t>
      </w:r>
    </w:p>
    <w:p w:rsidR="00254F58" w:rsidRPr="008109C4" w:rsidRDefault="00254F58" w:rsidP="00E36E62">
      <w:pPr>
        <w:pStyle w:val="Odstavekseznama"/>
        <w:numPr>
          <w:ilvl w:val="0"/>
          <w:numId w:val="19"/>
        </w:numPr>
        <w:rPr>
          <w:color w:val="auto"/>
        </w:rPr>
      </w:pPr>
      <w:r w:rsidRPr="008109C4">
        <w:rPr>
          <w:color w:val="auto"/>
        </w:rPr>
        <w:t>Način stiskanja: CCITT Group 4 (T.6)</w:t>
      </w:r>
      <w:r w:rsidR="0027713A" w:rsidRPr="008109C4">
        <w:rPr>
          <w:color w:val="auto"/>
        </w:rPr>
        <w:t>.</w:t>
      </w:r>
    </w:p>
    <w:p w:rsidR="00105351" w:rsidRPr="008109C4" w:rsidRDefault="00254F58" w:rsidP="00E36E62">
      <w:pPr>
        <w:pStyle w:val="Odstavekseznama"/>
        <w:numPr>
          <w:ilvl w:val="0"/>
          <w:numId w:val="19"/>
        </w:numPr>
        <w:rPr>
          <w:color w:val="auto"/>
        </w:rPr>
      </w:pPr>
      <w:r w:rsidRPr="008109C4">
        <w:rPr>
          <w:color w:val="auto"/>
        </w:rPr>
        <w:t xml:space="preserve">Format skeniranja: </w:t>
      </w:r>
      <w:r w:rsidR="00565E36" w:rsidRPr="008109C4">
        <w:rPr>
          <w:color w:val="auto"/>
        </w:rPr>
        <w:t xml:space="preserve">TIFF ali </w:t>
      </w:r>
      <w:r w:rsidRPr="008109C4">
        <w:rPr>
          <w:color w:val="auto"/>
        </w:rPr>
        <w:t>PDF</w:t>
      </w:r>
      <w:r w:rsidR="0027713A" w:rsidRPr="008109C4">
        <w:rPr>
          <w:color w:val="auto"/>
        </w:rPr>
        <w:t>.</w:t>
      </w:r>
    </w:p>
    <w:p w:rsidR="00105351" w:rsidRPr="008109C4" w:rsidRDefault="009F2C34" w:rsidP="00E36E62">
      <w:pPr>
        <w:pStyle w:val="Odstavekseznama"/>
        <w:numPr>
          <w:ilvl w:val="0"/>
          <w:numId w:val="19"/>
        </w:numPr>
        <w:rPr>
          <w:color w:val="auto"/>
        </w:rPr>
      </w:pPr>
      <w:r w:rsidRPr="008109C4">
        <w:rPr>
          <w:color w:val="auto"/>
        </w:rPr>
        <w:t xml:space="preserve">Največja dovoljena </w:t>
      </w:r>
      <w:r w:rsidR="00105351" w:rsidRPr="008109C4">
        <w:rPr>
          <w:color w:val="auto"/>
        </w:rPr>
        <w:t xml:space="preserve">velikost dokumenta je </w:t>
      </w:r>
      <w:r w:rsidRPr="008109C4">
        <w:rPr>
          <w:color w:val="auto"/>
        </w:rPr>
        <w:t>1</w:t>
      </w:r>
      <w:r w:rsidR="0027713A" w:rsidRPr="008109C4">
        <w:rPr>
          <w:color w:val="auto"/>
        </w:rPr>
        <w:t>50k</w:t>
      </w:r>
      <w:r w:rsidR="00553389" w:rsidRPr="008109C4">
        <w:rPr>
          <w:color w:val="auto"/>
        </w:rPr>
        <w:t>B</w:t>
      </w:r>
      <w:r w:rsidRPr="008109C4">
        <w:rPr>
          <w:color w:val="auto"/>
        </w:rPr>
        <w:t xml:space="preserve"> </w:t>
      </w:r>
      <w:r w:rsidR="002C07E9" w:rsidRPr="008109C4">
        <w:rPr>
          <w:color w:val="auto"/>
        </w:rPr>
        <w:t xml:space="preserve">na stran </w:t>
      </w:r>
      <w:r w:rsidRPr="008109C4">
        <w:rPr>
          <w:color w:val="auto"/>
        </w:rPr>
        <w:t>(pričakovana pod 50</w:t>
      </w:r>
      <w:r w:rsidR="0027713A" w:rsidRPr="008109C4">
        <w:rPr>
          <w:color w:val="auto"/>
        </w:rPr>
        <w:t>k</w:t>
      </w:r>
      <w:r w:rsidR="00553389" w:rsidRPr="008109C4">
        <w:rPr>
          <w:color w:val="auto"/>
        </w:rPr>
        <w:t>B</w:t>
      </w:r>
      <w:r w:rsidRPr="008109C4">
        <w:rPr>
          <w:color w:val="auto"/>
        </w:rPr>
        <w:t>)</w:t>
      </w:r>
      <w:r w:rsidR="00E47D88" w:rsidRPr="008109C4">
        <w:rPr>
          <w:color w:val="auto"/>
        </w:rPr>
        <w:t>.</w:t>
      </w:r>
      <w:r w:rsidR="0027713A" w:rsidRPr="008109C4">
        <w:rPr>
          <w:color w:val="auto"/>
        </w:rPr>
        <w:t xml:space="preserve"> </w:t>
      </w:r>
    </w:p>
    <w:p w:rsidR="004A2479" w:rsidRPr="008109C4" w:rsidRDefault="004A2479" w:rsidP="004A2479">
      <w:bookmarkStart w:id="87" w:name="_Toc464108124"/>
    </w:p>
    <w:p w:rsidR="004A2479" w:rsidRPr="008109C4" w:rsidRDefault="004A2479" w:rsidP="004A2479"/>
    <w:p w:rsidR="008D52BD" w:rsidRPr="008109C4" w:rsidRDefault="0027713A" w:rsidP="002A5885">
      <w:pPr>
        <w:pStyle w:val="Naslov1"/>
      </w:pPr>
      <w:bookmarkStart w:id="88" w:name="_Toc474614929"/>
      <w:bookmarkStart w:id="89" w:name="_Toc475343272"/>
      <w:r w:rsidRPr="008109C4">
        <w:t xml:space="preserve">5. </w:t>
      </w:r>
      <w:r w:rsidR="001F218E" w:rsidRPr="008109C4">
        <w:t>K</w:t>
      </w:r>
      <w:r w:rsidR="008D52BD" w:rsidRPr="008109C4">
        <w:t>ontrole podatkov</w:t>
      </w:r>
      <w:bookmarkEnd w:id="87"/>
      <w:bookmarkEnd w:id="88"/>
      <w:bookmarkEnd w:id="89"/>
    </w:p>
    <w:p w:rsidR="0027713A" w:rsidRPr="008109C4" w:rsidRDefault="0027713A" w:rsidP="00E36E62"/>
    <w:p w:rsidR="0000778F" w:rsidRPr="008109C4" w:rsidRDefault="008D52BD" w:rsidP="0027713A">
      <w:pPr>
        <w:jc w:val="both"/>
      </w:pPr>
      <w:r w:rsidRPr="008109C4">
        <w:t>Z</w:t>
      </w:r>
      <w:r w:rsidR="0027713A" w:rsidRPr="008109C4">
        <w:t>ZZS</w:t>
      </w:r>
      <w:r w:rsidRPr="008109C4">
        <w:t xml:space="preserve"> </w:t>
      </w:r>
      <w:r w:rsidR="00553389" w:rsidRPr="008109C4">
        <w:t xml:space="preserve">preverja </w:t>
      </w:r>
      <w:r w:rsidR="0027713A" w:rsidRPr="008109C4">
        <w:t>ustreznost podatkov</w:t>
      </w:r>
      <w:r w:rsidRPr="008109C4">
        <w:t xml:space="preserve"> prejetih </w:t>
      </w:r>
      <w:r w:rsidR="0027713A" w:rsidRPr="008109C4">
        <w:t>eZahtevkov</w:t>
      </w:r>
      <w:r w:rsidRPr="008109C4">
        <w:t xml:space="preserve">. </w:t>
      </w:r>
      <w:r w:rsidR="0027713A" w:rsidRPr="008109C4">
        <w:t>Najprej</w:t>
      </w:r>
      <w:r w:rsidR="000726CE" w:rsidRPr="008109C4">
        <w:t xml:space="preserve"> se</w:t>
      </w:r>
      <w:r w:rsidR="0027713A" w:rsidRPr="008109C4">
        <w:t xml:space="preserve"> </w:t>
      </w:r>
      <w:r w:rsidR="001F218E" w:rsidRPr="008109C4">
        <w:t>izvedejo vhodne kontrole, ki so pogoj za zapis podatkov v informacijski sistem Z</w:t>
      </w:r>
      <w:r w:rsidR="0027713A" w:rsidRPr="008109C4">
        <w:t>ZZS</w:t>
      </w:r>
      <w:r w:rsidR="001F218E" w:rsidRPr="008109C4">
        <w:t xml:space="preserve">. Sledijo tehnične in </w:t>
      </w:r>
      <w:r w:rsidR="00F74DA1" w:rsidRPr="008109C4">
        <w:t xml:space="preserve">avtomatizirane </w:t>
      </w:r>
      <w:r w:rsidR="001F218E" w:rsidRPr="008109C4">
        <w:t>vsebinske kontrole</w:t>
      </w:r>
      <w:r w:rsidRPr="008109C4">
        <w:t xml:space="preserve">. </w:t>
      </w:r>
      <w:r w:rsidR="001F218E" w:rsidRPr="008109C4">
        <w:t>Po uspešni izvedbi teh kontrol preide zahtevek v obravna</w:t>
      </w:r>
      <w:r w:rsidR="004743AF" w:rsidRPr="008109C4">
        <w:t xml:space="preserve">vo </w:t>
      </w:r>
      <w:r w:rsidR="00937895" w:rsidRPr="008109C4">
        <w:t>k</w:t>
      </w:r>
      <w:r w:rsidR="004743AF" w:rsidRPr="008109C4">
        <w:t xml:space="preserve"> referent</w:t>
      </w:r>
      <w:r w:rsidR="00937895" w:rsidRPr="008109C4">
        <w:t>om</w:t>
      </w:r>
      <w:r w:rsidR="004743AF" w:rsidRPr="008109C4">
        <w:t xml:space="preserve">, </w:t>
      </w:r>
      <w:r w:rsidR="00553389" w:rsidRPr="008109C4">
        <w:t>ki izvedejo še preostale</w:t>
      </w:r>
      <w:r w:rsidR="00F74DA1" w:rsidRPr="008109C4">
        <w:t xml:space="preserve"> vsebinske</w:t>
      </w:r>
      <w:r w:rsidR="0027713A" w:rsidRPr="008109C4">
        <w:t xml:space="preserve"> </w:t>
      </w:r>
      <w:r w:rsidR="004332EE" w:rsidRPr="008109C4">
        <w:t xml:space="preserve">kontrole </w:t>
      </w:r>
      <w:r w:rsidR="0027713A" w:rsidRPr="008109C4">
        <w:t>(npr. pregled ustreznosti digitaliziranih prilog)</w:t>
      </w:r>
      <w:r w:rsidR="0000778F" w:rsidRPr="008109C4">
        <w:t xml:space="preserve">. </w:t>
      </w:r>
    </w:p>
    <w:p w:rsidR="0027713A" w:rsidRPr="008109C4" w:rsidRDefault="0027713A" w:rsidP="00E36E62"/>
    <w:p w:rsidR="008D52BD" w:rsidRPr="008109C4" w:rsidRDefault="008D52BD" w:rsidP="00E36E62">
      <w:r w:rsidRPr="008109C4">
        <w:t>O morebitnih ugotovljenih napakah na zahtevku in posameznih obračunih Z</w:t>
      </w:r>
      <w:r w:rsidR="0027713A" w:rsidRPr="008109C4">
        <w:t>ZZS</w:t>
      </w:r>
      <w:r w:rsidRPr="008109C4">
        <w:t xml:space="preserve"> obvešča portal e-VEM.</w:t>
      </w:r>
    </w:p>
    <w:p w:rsidR="0027713A" w:rsidRPr="008109C4" w:rsidRDefault="0027713A" w:rsidP="00E36E62"/>
    <w:p w:rsidR="008D52BD" w:rsidRPr="008109C4" w:rsidRDefault="008D52BD" w:rsidP="00E36E62">
      <w:r w:rsidRPr="008109C4">
        <w:t xml:space="preserve">Za vsako napako </w:t>
      </w:r>
      <w:r w:rsidR="0027713A" w:rsidRPr="008109C4">
        <w:t>ZZZS</w:t>
      </w:r>
      <w:r w:rsidRPr="008109C4">
        <w:t xml:space="preserve"> v povratni pošiljki posreduje naslednje podatke:</w:t>
      </w:r>
    </w:p>
    <w:p w:rsidR="0000778F" w:rsidRPr="008109C4" w:rsidRDefault="008D52BD" w:rsidP="00E36E62">
      <w:pPr>
        <w:pStyle w:val="Odstavekseznama"/>
        <w:numPr>
          <w:ilvl w:val="0"/>
          <w:numId w:val="24"/>
        </w:numPr>
        <w:rPr>
          <w:color w:val="auto"/>
        </w:rPr>
      </w:pPr>
      <w:r w:rsidRPr="008109C4">
        <w:rPr>
          <w:color w:val="auto"/>
        </w:rPr>
        <w:t>šifra napake,</w:t>
      </w:r>
    </w:p>
    <w:p w:rsidR="0000778F" w:rsidRPr="008109C4" w:rsidRDefault="0000778F" w:rsidP="00E36E62">
      <w:pPr>
        <w:pStyle w:val="Odstavekseznama"/>
        <w:numPr>
          <w:ilvl w:val="0"/>
          <w:numId w:val="24"/>
        </w:numPr>
        <w:rPr>
          <w:color w:val="auto"/>
        </w:rPr>
      </w:pPr>
      <w:r w:rsidRPr="008109C4">
        <w:rPr>
          <w:color w:val="auto"/>
        </w:rPr>
        <w:t>opis napake in</w:t>
      </w:r>
    </w:p>
    <w:p w:rsidR="008D52BD" w:rsidRPr="008109C4" w:rsidRDefault="0000778F" w:rsidP="00E36E62">
      <w:pPr>
        <w:pStyle w:val="Odstavekseznama"/>
        <w:numPr>
          <w:ilvl w:val="0"/>
          <w:numId w:val="24"/>
        </w:numPr>
        <w:rPr>
          <w:color w:val="auto"/>
        </w:rPr>
      </w:pPr>
      <w:r w:rsidRPr="008109C4">
        <w:rPr>
          <w:color w:val="auto"/>
        </w:rPr>
        <w:t xml:space="preserve">ukrep </w:t>
      </w:r>
      <w:r w:rsidR="008D52BD" w:rsidRPr="008109C4">
        <w:rPr>
          <w:color w:val="auto"/>
        </w:rPr>
        <w:t>za odpravo napake</w:t>
      </w:r>
      <w:r w:rsidRPr="008109C4">
        <w:rPr>
          <w:color w:val="auto"/>
        </w:rPr>
        <w:t>.</w:t>
      </w:r>
    </w:p>
    <w:p w:rsidR="008D52BD" w:rsidRPr="008109C4" w:rsidRDefault="008D52BD" w:rsidP="00F74DA1">
      <w:pPr>
        <w:jc w:val="both"/>
      </w:pPr>
    </w:p>
    <w:p w:rsidR="00D63EE0" w:rsidRPr="008109C4" w:rsidRDefault="00D63EE0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E36E62"/>
    <w:p w:rsidR="004E5373" w:rsidRPr="008109C4" w:rsidRDefault="004E5373" w:rsidP="004E5373">
      <w:pPr>
        <w:pStyle w:val="Telobesedila"/>
        <w:spacing w:before="6"/>
        <w:rPr>
          <w:sz w:val="13"/>
        </w:rPr>
      </w:pPr>
      <w:r w:rsidRPr="008109C4">
        <w:rPr>
          <w:noProof/>
        </w:rPr>
        <w:drawing>
          <wp:inline distT="0" distB="0" distL="0" distR="0" wp14:anchorId="4C4EA74F" wp14:editId="007560DD">
            <wp:extent cx="4624432" cy="8391525"/>
            <wp:effectExtent l="0" t="0" r="5080" b="0"/>
            <wp:docPr id="158" name="Slika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9373" cy="84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E9" w:rsidRPr="008109C4" w:rsidRDefault="007377E9" w:rsidP="00E36E62"/>
    <w:p w:rsidR="0027713A" w:rsidRPr="008109C4" w:rsidRDefault="0027713A" w:rsidP="00E36E62"/>
    <w:p w:rsidR="00315BF2" w:rsidRPr="008109C4" w:rsidRDefault="0027713A" w:rsidP="0027713A">
      <w:pPr>
        <w:jc w:val="center"/>
        <w:rPr>
          <w:b/>
          <w:sz w:val="18"/>
        </w:rPr>
      </w:pPr>
      <w:bookmarkStart w:id="90" w:name="_Toc464108125"/>
      <w:r w:rsidRPr="008109C4">
        <w:rPr>
          <w:b/>
          <w:sz w:val="18"/>
        </w:rPr>
        <w:lastRenderedPageBreak/>
        <w:t>Slika 13: Potek kontroliranja podatkov eZahtevka na ZZZS</w:t>
      </w:r>
    </w:p>
    <w:p w:rsidR="007079D3" w:rsidRPr="008109C4" w:rsidRDefault="007079D3" w:rsidP="00E5763D">
      <w:pPr>
        <w:rPr>
          <w:rFonts w:eastAsiaTheme="majorEastAsia" w:cstheme="minorHAnsi"/>
          <w:b/>
          <w:sz w:val="20"/>
          <w:szCs w:val="26"/>
        </w:rPr>
      </w:pPr>
    </w:p>
    <w:p w:rsidR="00AE3151" w:rsidRPr="008109C4" w:rsidRDefault="0027713A" w:rsidP="003F3A36">
      <w:pPr>
        <w:pStyle w:val="Naslov2"/>
      </w:pPr>
      <w:bookmarkStart w:id="91" w:name="_Toc474614930"/>
      <w:bookmarkStart w:id="92" w:name="_Toc475343273"/>
      <w:r w:rsidRPr="008109C4">
        <w:t xml:space="preserve">5.1. </w:t>
      </w:r>
      <w:r w:rsidR="00AE3151" w:rsidRPr="008109C4">
        <w:t>Vhodne kontrole</w:t>
      </w:r>
      <w:bookmarkEnd w:id="90"/>
      <w:bookmarkEnd w:id="91"/>
      <w:bookmarkEnd w:id="92"/>
    </w:p>
    <w:p w:rsidR="0027713A" w:rsidRPr="008109C4" w:rsidRDefault="0027713A" w:rsidP="00E36E62"/>
    <w:p w:rsidR="0027713A" w:rsidRPr="008109C4" w:rsidRDefault="00AE3151" w:rsidP="0027713A">
      <w:pPr>
        <w:jc w:val="both"/>
      </w:pPr>
      <w:r w:rsidRPr="008109C4">
        <w:t xml:space="preserve">Vhodne kontrole </w:t>
      </w:r>
      <w:r w:rsidR="0027713A" w:rsidRPr="008109C4">
        <w:t>vsebujejo preverjanje vhodnih podatkov, da zadoščajo pogojem</w:t>
      </w:r>
      <w:r w:rsidR="000726CE" w:rsidRPr="008109C4">
        <w:t>,</w:t>
      </w:r>
      <w:r w:rsidR="0027713A" w:rsidRPr="008109C4">
        <w:t xml:space="preserve"> da se podatki zapišejo v informacijski sistem ZZZS in izvedejo ostale kontrole. </w:t>
      </w:r>
    </w:p>
    <w:p w:rsidR="0027713A" w:rsidRPr="008109C4" w:rsidRDefault="0027713A" w:rsidP="0027713A">
      <w:pPr>
        <w:jc w:val="both"/>
      </w:pPr>
    </w:p>
    <w:p w:rsidR="00E229C3" w:rsidRPr="008109C4" w:rsidRDefault="00E229C3" w:rsidP="0027713A">
      <w:pPr>
        <w:jc w:val="both"/>
      </w:pPr>
      <w:r w:rsidRPr="008109C4">
        <w:t xml:space="preserve">Napake, zaznane pri vhodnih kontrolah, </w:t>
      </w:r>
      <w:r w:rsidR="00F74DA1" w:rsidRPr="008109C4">
        <w:t>so zavezancu dostopne</w:t>
      </w:r>
      <w:r w:rsidRPr="008109C4">
        <w:t xml:space="preserve"> </w:t>
      </w:r>
      <w:r w:rsidR="00F74DA1" w:rsidRPr="008109C4">
        <w:t xml:space="preserve">v izhodnih podatkih metode </w:t>
      </w:r>
      <w:r w:rsidR="00F74DA1" w:rsidRPr="008109C4">
        <w:rPr>
          <w:i/>
        </w:rPr>
        <w:t>submitVloga</w:t>
      </w:r>
      <w:r w:rsidR="00F74DA1" w:rsidRPr="008109C4">
        <w:t xml:space="preserve"> pri vmesniku e</w:t>
      </w:r>
      <w:r w:rsidR="00A108C4" w:rsidRPr="008109C4">
        <w:t>-</w:t>
      </w:r>
      <w:r w:rsidR="00F74DA1" w:rsidRPr="008109C4">
        <w:t xml:space="preserve">NDM. </w:t>
      </w:r>
      <w:r w:rsidRPr="008109C4">
        <w:t xml:space="preserve">Napake se nahajajo v XML elementu </w:t>
      </w:r>
      <w:r w:rsidRPr="008109C4">
        <w:rPr>
          <w:i/>
        </w:rPr>
        <w:t>Fault/detail/NdmWSErrors</w:t>
      </w:r>
      <w:r w:rsidRPr="008109C4">
        <w:t>.</w:t>
      </w:r>
    </w:p>
    <w:p w:rsidR="0099188D" w:rsidRPr="008109C4" w:rsidRDefault="0099188D" w:rsidP="0027713A">
      <w:pPr>
        <w:jc w:val="both"/>
      </w:pPr>
    </w:p>
    <w:tbl>
      <w:tblPr>
        <w:tblStyle w:val="Svetelseznampoudarek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61"/>
        <w:gridCol w:w="2684"/>
        <w:gridCol w:w="2684"/>
      </w:tblGrid>
      <w:tr w:rsidR="008109C4" w:rsidRPr="008109C4" w:rsidTr="00F7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85972" w:rsidRPr="008109C4" w:rsidRDefault="00A85972" w:rsidP="00E36E62">
            <w:pPr>
              <w:rPr>
                <w:color w:val="auto"/>
              </w:rPr>
            </w:pPr>
            <w:r w:rsidRPr="008109C4">
              <w:rPr>
                <w:color w:val="auto"/>
              </w:rPr>
              <w:t>Šifra</w:t>
            </w:r>
          </w:p>
        </w:tc>
        <w:tc>
          <w:tcPr>
            <w:tcW w:w="2961" w:type="dxa"/>
            <w:vAlign w:val="center"/>
          </w:tcPr>
          <w:p w:rsidR="00A85972" w:rsidRPr="008109C4" w:rsidRDefault="00A8597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Algoritem kontrole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 napake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Navodilo za odpravo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85972" w:rsidRPr="008109C4" w:rsidRDefault="00A85972" w:rsidP="00E36E62">
            <w:r w:rsidRPr="008109C4">
              <w:t>NWS0001</w:t>
            </w:r>
          </w:p>
        </w:tc>
        <w:tc>
          <w:tcPr>
            <w:tcW w:w="2961" w:type="dxa"/>
            <w:vAlign w:val="center"/>
          </w:tcPr>
          <w:p w:rsidR="00A85972" w:rsidRPr="008109C4" w:rsidRDefault="00A85972" w:rsidP="00737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Kontrola XML podatkov </w:t>
            </w:r>
            <w:r w:rsidRPr="008109C4">
              <w:rPr>
                <w:u w:val="single"/>
              </w:rPr>
              <w:t>paketa</w:t>
            </w:r>
            <w:r w:rsidRPr="008109C4">
              <w:t xml:space="preserve"> eZahtevka</w:t>
            </w:r>
            <w:r w:rsidR="007377E9" w:rsidRPr="008109C4">
              <w:t xml:space="preserve"> (eZahtevek s prilogami)</w:t>
            </w:r>
            <w:r w:rsidRPr="008109C4">
              <w:t xml:space="preserve"> glede na XML shemo</w:t>
            </w:r>
            <w:r w:rsidR="007377E9" w:rsidRPr="008109C4">
              <w:t>.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Vhodni podatki spletne storitve niso ustrezni.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Popravite podatke, da bodo v skladu z XML shemo.</w:t>
            </w:r>
          </w:p>
        </w:tc>
      </w:tr>
      <w:tr w:rsidR="008109C4" w:rsidRPr="008109C4" w:rsidTr="00F7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85972" w:rsidRPr="008109C4" w:rsidRDefault="00A85972" w:rsidP="00E36E62">
            <w:r w:rsidRPr="008109C4">
              <w:t>NNZE101</w:t>
            </w:r>
          </w:p>
        </w:tc>
        <w:tc>
          <w:tcPr>
            <w:tcW w:w="2961" w:type="dxa"/>
            <w:vAlign w:val="center"/>
          </w:tcPr>
          <w:p w:rsidR="00A85972" w:rsidRPr="008109C4" w:rsidRDefault="00A8597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Preverimo, da natanko en segment OddajZahtevekRequest.Telo.Dokumenti.DokumentSigned .Document[i] vsebuje segment Data.Content.EmbeddedData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Vhodni XML ne vsebuje podatkov o zahtevku.</w:t>
            </w:r>
          </w:p>
        </w:tc>
        <w:tc>
          <w:tcPr>
            <w:tcW w:w="2684" w:type="dxa"/>
            <w:vAlign w:val="center"/>
          </w:tcPr>
          <w:p w:rsidR="00A85972" w:rsidRPr="008109C4" w:rsidRDefault="00A8597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Ustrezno formirajte zahtevek za oddajo zahtevka za nadomestila.  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85972" w:rsidRPr="008109C4" w:rsidRDefault="00A85972" w:rsidP="00E36E62">
            <w:r w:rsidRPr="008109C4">
              <w:t>NWS0017</w:t>
            </w:r>
          </w:p>
        </w:tc>
        <w:tc>
          <w:tcPr>
            <w:tcW w:w="2961" w:type="dxa"/>
            <w:vAlign w:val="center"/>
          </w:tcPr>
          <w:p w:rsidR="00A85972" w:rsidRPr="008109C4" w:rsidRDefault="00BD431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Preverimo, če je identifikator dokumenta (DokumentSigned.Id) podan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A85972" w:rsidRPr="008109C4" w:rsidRDefault="00BD431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V ovojnici manjka podatek </w:t>
            </w:r>
            <w:r w:rsidR="00F977D6" w:rsidRPr="008109C4">
              <w:t>identifikator priloge</w:t>
            </w:r>
            <w:r w:rsidR="0083290B" w:rsidRPr="008109C4">
              <w:t xml:space="preserve"> (DokumentSigned.Id)</w:t>
            </w:r>
            <w:r w:rsidRPr="008109C4">
              <w:t>.</w:t>
            </w:r>
          </w:p>
        </w:tc>
        <w:tc>
          <w:tcPr>
            <w:tcW w:w="2684" w:type="dxa"/>
            <w:vAlign w:val="center"/>
          </w:tcPr>
          <w:p w:rsidR="00A85972" w:rsidRPr="008109C4" w:rsidRDefault="00BD431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V ovojnici opredelite podatek </w:t>
            </w:r>
            <w:r w:rsidR="00F977D6" w:rsidRPr="008109C4">
              <w:t>identifikator priloge</w:t>
            </w:r>
            <w:r w:rsidR="0083290B" w:rsidRPr="008109C4">
              <w:t xml:space="preserve"> (DokumentSigned.Id)</w:t>
            </w:r>
            <w:r w:rsidRPr="008109C4">
              <w:t xml:space="preserve">.   </w:t>
            </w:r>
          </w:p>
        </w:tc>
      </w:tr>
      <w:tr w:rsidR="008109C4" w:rsidRPr="008109C4" w:rsidTr="00F7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A85972" w:rsidRPr="008109C4" w:rsidRDefault="00A85972" w:rsidP="00E36E62">
            <w:r w:rsidRPr="008109C4">
              <w:t>NVG5004</w:t>
            </w:r>
          </w:p>
        </w:tc>
        <w:tc>
          <w:tcPr>
            <w:tcW w:w="2961" w:type="dxa"/>
            <w:vAlign w:val="center"/>
          </w:tcPr>
          <w:p w:rsidR="001215C7" w:rsidRPr="008109C4" w:rsidRDefault="001215C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Preverjanje digitalnega podpisa segmentov Document.Data.Content.EmbeddedData in Document.Attachments.Attachment[i].Content.EmbeddedData </w:t>
            </w:r>
          </w:p>
          <w:p w:rsidR="001215C7" w:rsidRPr="008109C4" w:rsidRDefault="001215C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215C7" w:rsidRPr="008109C4" w:rsidRDefault="001215C7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Digitalni podpis vsakega segmenta se nahaja na mestu Document.Signatures.Signature.</w:t>
            </w:r>
          </w:p>
        </w:tc>
        <w:tc>
          <w:tcPr>
            <w:tcW w:w="2684" w:type="dxa"/>
            <w:vAlign w:val="center"/>
          </w:tcPr>
          <w:p w:rsidR="00A85972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Napačen digitalni podpis.</w:t>
            </w:r>
          </w:p>
        </w:tc>
        <w:tc>
          <w:tcPr>
            <w:tcW w:w="2684" w:type="dxa"/>
            <w:vAlign w:val="center"/>
          </w:tcPr>
          <w:p w:rsidR="00A85972" w:rsidRPr="008109C4" w:rsidRDefault="004E63C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Pravilno digitalno podpišite podatke.</w:t>
            </w:r>
          </w:p>
        </w:tc>
      </w:tr>
    </w:tbl>
    <w:p w:rsidR="00F74DA1" w:rsidRPr="008109C4" w:rsidRDefault="00F74DA1" w:rsidP="00F74DA1">
      <w:bookmarkStart w:id="93" w:name="_Toc464108126"/>
    </w:p>
    <w:p w:rsidR="00F74DA1" w:rsidRPr="008109C4" w:rsidRDefault="00F74DA1" w:rsidP="00F74DA1"/>
    <w:p w:rsidR="002C3C74" w:rsidRPr="008109C4" w:rsidRDefault="00F74DA1" w:rsidP="003F3A36">
      <w:pPr>
        <w:pStyle w:val="Naslov2"/>
      </w:pPr>
      <w:bookmarkStart w:id="94" w:name="_Toc474614931"/>
      <w:bookmarkStart w:id="95" w:name="_Toc475343274"/>
      <w:r w:rsidRPr="008109C4">
        <w:t xml:space="preserve">5.2. </w:t>
      </w:r>
      <w:r w:rsidR="002C3C74" w:rsidRPr="008109C4">
        <w:t>Tehnične kontrole</w:t>
      </w:r>
      <w:bookmarkEnd w:id="93"/>
      <w:bookmarkEnd w:id="94"/>
      <w:bookmarkEnd w:id="95"/>
    </w:p>
    <w:p w:rsidR="00F74DA1" w:rsidRPr="008109C4" w:rsidRDefault="00F74DA1" w:rsidP="00E36E62"/>
    <w:p w:rsidR="00F74DA1" w:rsidRPr="008109C4" w:rsidRDefault="002C3C74" w:rsidP="00E36E62">
      <w:r w:rsidRPr="008109C4">
        <w:t>Po zapisu podatkov v informacijski sistem Z</w:t>
      </w:r>
      <w:r w:rsidR="00F74DA1" w:rsidRPr="008109C4">
        <w:t>ZZZS</w:t>
      </w:r>
      <w:r w:rsidRPr="008109C4">
        <w:t xml:space="preserve"> se izv</w:t>
      </w:r>
      <w:r w:rsidR="00F74DA1" w:rsidRPr="008109C4">
        <w:t>edejo</w:t>
      </w:r>
      <w:r w:rsidRPr="008109C4">
        <w:t xml:space="preserve"> tehnične kontrole.</w:t>
      </w:r>
      <w:r w:rsidR="00E229C3" w:rsidRPr="008109C4">
        <w:t xml:space="preserve"> </w:t>
      </w:r>
    </w:p>
    <w:p w:rsidR="00F74DA1" w:rsidRPr="008109C4" w:rsidRDefault="00F74DA1" w:rsidP="00E36E62"/>
    <w:p w:rsidR="002C3C74" w:rsidRPr="008109C4" w:rsidRDefault="00E229C3" w:rsidP="00F74DA1">
      <w:pPr>
        <w:jc w:val="both"/>
      </w:pPr>
      <w:r w:rsidRPr="008109C4">
        <w:t xml:space="preserve">Napake, zaznane pri tehničnih kontrolah, </w:t>
      </w:r>
      <w:r w:rsidR="00F74DA1" w:rsidRPr="008109C4">
        <w:t>so zavezancu na voljo v izhodnih podatkih</w:t>
      </w:r>
      <w:r w:rsidRPr="008109C4">
        <w:t xml:space="preserve"> metode</w:t>
      </w:r>
      <w:r w:rsidR="00F74DA1" w:rsidRPr="008109C4">
        <w:t xml:space="preserve"> </w:t>
      </w:r>
      <w:r w:rsidR="00F74DA1" w:rsidRPr="008109C4">
        <w:rPr>
          <w:i/>
        </w:rPr>
        <w:t>getStatusiVlog</w:t>
      </w:r>
      <w:r w:rsidR="00F74DA1" w:rsidRPr="008109C4">
        <w:t xml:space="preserve"> pri</w:t>
      </w:r>
      <w:r w:rsidRPr="008109C4">
        <w:t xml:space="preserve"> </w:t>
      </w:r>
      <w:r w:rsidR="00F74DA1" w:rsidRPr="008109C4">
        <w:t>vmesniku e</w:t>
      </w:r>
      <w:r w:rsidR="00A108C4" w:rsidRPr="008109C4">
        <w:t>-</w:t>
      </w:r>
      <w:r w:rsidR="00F74DA1" w:rsidRPr="008109C4">
        <w:t>NDM.</w:t>
      </w:r>
      <w:r w:rsidRPr="008109C4">
        <w:t xml:space="preserve"> Napake se nahajajo v XML elementu </w:t>
      </w:r>
      <w:r w:rsidR="00B706D7" w:rsidRPr="008109C4">
        <w:rPr>
          <w:i/>
        </w:rPr>
        <w:t>StatusiVlogRes/vloga/seznam-napak</w:t>
      </w:r>
      <w:r w:rsidRPr="008109C4">
        <w:t>.</w:t>
      </w:r>
    </w:p>
    <w:p w:rsidR="00F74DA1" w:rsidRPr="008109C4" w:rsidRDefault="00F74DA1" w:rsidP="00E36E62"/>
    <w:tbl>
      <w:tblPr>
        <w:tblStyle w:val="Svetelseznampoudarek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61"/>
        <w:gridCol w:w="2684"/>
        <w:gridCol w:w="2684"/>
      </w:tblGrid>
      <w:tr w:rsidR="008109C4" w:rsidRPr="008109C4" w:rsidTr="00F7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pPr>
              <w:rPr>
                <w:color w:val="auto"/>
              </w:rPr>
            </w:pPr>
            <w:r w:rsidRPr="008109C4">
              <w:rPr>
                <w:color w:val="auto"/>
              </w:rPr>
              <w:t>Šifra</w:t>
            </w:r>
          </w:p>
        </w:tc>
        <w:tc>
          <w:tcPr>
            <w:tcW w:w="2961" w:type="dxa"/>
            <w:vAlign w:val="center"/>
          </w:tcPr>
          <w:p w:rsidR="002C3C74" w:rsidRPr="008109C4" w:rsidRDefault="002C3C7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Algoritem kontrole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 napake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Navodilo za odpravo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r w:rsidRPr="008109C4">
              <w:t>NWS0002</w:t>
            </w:r>
          </w:p>
        </w:tc>
        <w:tc>
          <w:tcPr>
            <w:tcW w:w="2961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XML podatkov eZahtevka (ZahtevekExtended.) glede na XML shemo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Struktura XML dokumenta ne ustreza predpisani strukturi.</w:t>
            </w:r>
          </w:p>
        </w:tc>
        <w:tc>
          <w:tcPr>
            <w:tcW w:w="2684" w:type="dxa"/>
            <w:vAlign w:val="center"/>
          </w:tcPr>
          <w:p w:rsidR="002C3C74" w:rsidRPr="008109C4" w:rsidRDefault="004E63C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Popravite podatke, da bodo v skladu z XML shemo.</w:t>
            </w:r>
          </w:p>
        </w:tc>
      </w:tr>
      <w:tr w:rsidR="008109C4" w:rsidRPr="008109C4" w:rsidTr="00F7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r w:rsidRPr="008109C4">
              <w:lastRenderedPageBreak/>
              <w:t>NWS0018</w:t>
            </w:r>
          </w:p>
        </w:tc>
        <w:tc>
          <w:tcPr>
            <w:tcW w:w="2961" w:type="dxa"/>
            <w:vAlign w:val="center"/>
          </w:tcPr>
          <w:p w:rsidR="002C3C74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Preverimo, ali se Id dokumenta pojavi na seznamu prilog iz ovojnice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Id dokumenta se ne ujema s seznamom Id dokumentov prilog. 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Uskladite Id dokumentov in Id prilog iz ovojnice</w:t>
            </w:r>
            <w:r w:rsidR="00FB73F3" w:rsidRPr="008109C4">
              <w:t>.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r w:rsidRPr="008109C4">
              <w:t>NWS0019</w:t>
            </w:r>
          </w:p>
        </w:tc>
        <w:tc>
          <w:tcPr>
            <w:tcW w:w="2961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Če seznam dokumentov (Obracun.Dokumenti.Dokument [i]) ne vsebuje šifre dokumenta 731, 732 </w:t>
            </w:r>
            <w:ins w:id="96" w:author="Slavko Vidmar" w:date="2020-12-16T11:12:00Z">
              <w:r w:rsidR="0057715A">
                <w:t xml:space="preserve">, </w:t>
              </w:r>
            </w:ins>
            <w:del w:id="97" w:author="Slavko Vidmar" w:date="2020-12-16T11:12:00Z">
              <w:r w:rsidRPr="008109C4" w:rsidDel="0057715A">
                <w:delText xml:space="preserve">ali </w:delText>
              </w:r>
            </w:del>
            <w:r w:rsidRPr="008109C4">
              <w:t>741</w:t>
            </w:r>
            <w:ins w:id="98" w:author="Slavko Vidmar" w:date="2020-12-16T11:12:00Z">
              <w:r w:rsidR="0057715A">
                <w:t xml:space="preserve"> </w:t>
              </w:r>
              <w:r w:rsidR="00F65DB6">
                <w:t>ali</w:t>
              </w:r>
            </w:ins>
            <w:del w:id="99" w:author="Slavko Vidmar" w:date="2020-12-16T11:12:00Z">
              <w:r w:rsidRPr="008109C4" w:rsidDel="00F65DB6">
                <w:delText>,</w:delText>
              </w:r>
            </w:del>
            <w:ins w:id="100" w:author="Slavko Vidmar" w:date="2020-12-16T11:12:00Z">
              <w:r w:rsidR="0057715A">
                <w:t xml:space="preserve"> 744</w:t>
              </w:r>
            </w:ins>
            <w:r w:rsidRPr="008109C4">
              <w:t xml:space="preserve"> potem javimo napako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Priloge ne vsebujejo ustreznega dokumenta (bolniški list, potrdilo o krvodajalstvu, ipd.).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Obračunu dodajte ustrezne dokumente.</w:t>
            </w:r>
          </w:p>
        </w:tc>
      </w:tr>
      <w:tr w:rsidR="008109C4" w:rsidRPr="008109C4" w:rsidTr="00F7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r w:rsidRPr="008109C4">
              <w:t>NWS0020</w:t>
            </w:r>
          </w:p>
        </w:tc>
        <w:tc>
          <w:tcPr>
            <w:tcW w:w="2961" w:type="dxa"/>
            <w:vAlign w:val="center"/>
          </w:tcPr>
          <w:p w:rsidR="002C3C74" w:rsidRPr="008109C4" w:rsidRDefault="00B22ADC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Število prilog v paketu se mora ujemati z navedenimi sklici dokumentov v podatkih ZahtevekExtended.Zahtevek.Dokumenti.Dokument in ZahtevekExtended.Obracuni.Obracun[i=1…n].Dokumenti.Dokument</w:t>
            </w:r>
            <w:r w:rsidR="00F74DA1" w:rsidRPr="008109C4">
              <w:t>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Število prilog </w:t>
            </w:r>
            <w:r w:rsidR="0044592C" w:rsidRPr="008109C4">
              <w:t xml:space="preserve">zahtevka </w:t>
            </w:r>
            <w:r w:rsidRPr="008109C4">
              <w:t>se ne ujema s seznamom prilog.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Uskladite število prilog </w:t>
            </w:r>
            <w:r w:rsidR="0044592C" w:rsidRPr="008109C4">
              <w:t xml:space="preserve">zahtevka </w:t>
            </w:r>
            <w:r w:rsidRPr="008109C4">
              <w:t>s seznamom prilog.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2C3C74" w:rsidRPr="008109C4" w:rsidRDefault="002C3C74" w:rsidP="00E36E62">
            <w:r w:rsidRPr="008109C4">
              <w:t>NWS0021</w:t>
            </w:r>
          </w:p>
        </w:tc>
        <w:tc>
          <w:tcPr>
            <w:tcW w:w="2961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Če podatek Obracun.SifraPizZaBenefikacijo obstaja in če seznam prispevkov (Obracun.InformativniIzracun.Prispevki.Prispevek[i]) ne vsebuje natanko ene šifre prispevka Obracun.SifraPizZaBenefikacijo, potem javimo napako.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Šifra benefikacije na obračunu se ne ujema s šifro prispevka za PIZ za beneficirano dobo. </w:t>
            </w:r>
          </w:p>
        </w:tc>
        <w:tc>
          <w:tcPr>
            <w:tcW w:w="2684" w:type="dxa"/>
            <w:vAlign w:val="center"/>
          </w:tcPr>
          <w:p w:rsidR="002C3C74" w:rsidRPr="008109C4" w:rsidRDefault="002C3C74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Uskladite šifro benefikacije na obračunu s šifro prispevka za PIZ za beneficirano dobo. </w:t>
            </w:r>
          </w:p>
        </w:tc>
      </w:tr>
    </w:tbl>
    <w:p w:rsidR="00F74DA1" w:rsidRPr="008109C4" w:rsidRDefault="00F74DA1" w:rsidP="00F74DA1">
      <w:bookmarkStart w:id="101" w:name="_Toc464108127"/>
    </w:p>
    <w:p w:rsidR="00F74DA1" w:rsidRPr="008109C4" w:rsidRDefault="00F74DA1" w:rsidP="00F74DA1"/>
    <w:p w:rsidR="00532592" w:rsidRPr="008109C4" w:rsidRDefault="00F74DA1" w:rsidP="003F3A36">
      <w:pPr>
        <w:pStyle w:val="Naslov2"/>
      </w:pPr>
      <w:bookmarkStart w:id="102" w:name="_Toc474614932"/>
      <w:bookmarkStart w:id="103" w:name="_Toc475343275"/>
      <w:r w:rsidRPr="008109C4">
        <w:t xml:space="preserve">5.3. </w:t>
      </w:r>
      <w:r w:rsidR="00B22ADC" w:rsidRPr="008109C4">
        <w:t>Avtomatske vsebinske kontrole</w:t>
      </w:r>
      <w:bookmarkEnd w:id="101"/>
      <w:bookmarkEnd w:id="102"/>
      <w:bookmarkEnd w:id="103"/>
    </w:p>
    <w:p w:rsidR="00F74DA1" w:rsidRPr="008109C4" w:rsidRDefault="00F74DA1" w:rsidP="00E36E62"/>
    <w:p w:rsidR="00F74DA1" w:rsidRPr="008109C4" w:rsidRDefault="00F74DA1" w:rsidP="00E36E62">
      <w:r w:rsidRPr="008109C4">
        <w:t xml:space="preserve">Po tehničnih kontrolah ZZZS izvaja avtomatske vsebinske kontrole. </w:t>
      </w:r>
    </w:p>
    <w:p w:rsidR="00F74DA1" w:rsidRPr="008109C4" w:rsidRDefault="00F74DA1" w:rsidP="00E36E62"/>
    <w:p w:rsidR="00B706D7" w:rsidRPr="008109C4" w:rsidRDefault="00B706D7" w:rsidP="00F74DA1">
      <w:pPr>
        <w:jc w:val="both"/>
      </w:pPr>
      <w:r w:rsidRPr="008109C4">
        <w:t xml:space="preserve">Napake, zaznane pri avtomatskih vsebinskih kontrolah, </w:t>
      </w:r>
      <w:r w:rsidR="00F74DA1" w:rsidRPr="008109C4">
        <w:t>so zavezancu na voljo v izhodnih podatkih</w:t>
      </w:r>
      <w:r w:rsidRPr="008109C4">
        <w:t xml:space="preserve"> metode </w:t>
      </w:r>
      <w:r w:rsidRPr="008109C4">
        <w:rPr>
          <w:i/>
        </w:rPr>
        <w:t>getStatusiVlog</w:t>
      </w:r>
      <w:r w:rsidR="00F74DA1" w:rsidRPr="008109C4">
        <w:t xml:space="preserve"> pri vmesniku e</w:t>
      </w:r>
      <w:r w:rsidR="00A231E6" w:rsidRPr="008109C4">
        <w:t>-</w:t>
      </w:r>
      <w:r w:rsidR="00F74DA1" w:rsidRPr="008109C4">
        <w:t>NDM</w:t>
      </w:r>
      <w:r w:rsidRPr="008109C4">
        <w:t xml:space="preserve">. Napake se nahajajo v XML elementu </w:t>
      </w:r>
      <w:r w:rsidRPr="008109C4">
        <w:rPr>
          <w:i/>
        </w:rPr>
        <w:t>StatusiVlogRes/vloga/seznam-napak</w:t>
      </w:r>
      <w:r w:rsidRPr="008109C4">
        <w:t>.</w:t>
      </w:r>
    </w:p>
    <w:p w:rsidR="00F74DA1" w:rsidRPr="008109C4" w:rsidRDefault="00F74DA1" w:rsidP="00E36E62"/>
    <w:p w:rsidR="00F74DA1" w:rsidRPr="008109C4" w:rsidRDefault="00F74DA1" w:rsidP="00E36E62"/>
    <w:p w:rsidR="00B22ADC" w:rsidRPr="008109C4" w:rsidRDefault="00090CA9" w:rsidP="00CB4B6F">
      <w:pPr>
        <w:pStyle w:val="Naslov3"/>
      </w:pPr>
      <w:bookmarkStart w:id="104" w:name="_Toc474614933"/>
      <w:bookmarkStart w:id="105" w:name="_Toc475343276"/>
      <w:r w:rsidRPr="008109C4">
        <w:t xml:space="preserve">5.3.1. </w:t>
      </w:r>
      <w:r w:rsidR="00532592" w:rsidRPr="008109C4">
        <w:t xml:space="preserve">Kontrole </w:t>
      </w:r>
      <w:bookmarkEnd w:id="104"/>
      <w:r w:rsidRPr="008109C4">
        <w:t>podatkov zahtevka</w:t>
      </w:r>
      <w:bookmarkEnd w:id="105"/>
    </w:p>
    <w:p w:rsidR="00B22ADC" w:rsidRPr="008109C4" w:rsidRDefault="00B22ADC" w:rsidP="00E36E62"/>
    <w:tbl>
      <w:tblPr>
        <w:tblStyle w:val="Svetelseznampoudarek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61"/>
        <w:gridCol w:w="2684"/>
        <w:gridCol w:w="2684"/>
      </w:tblGrid>
      <w:tr w:rsidR="008109C4" w:rsidRPr="008109C4" w:rsidTr="00F7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B22ADC" w:rsidRPr="008109C4" w:rsidRDefault="00B22ADC" w:rsidP="00E36E62">
            <w:pPr>
              <w:rPr>
                <w:color w:val="auto"/>
              </w:rPr>
            </w:pPr>
            <w:r w:rsidRPr="008109C4">
              <w:rPr>
                <w:color w:val="auto"/>
              </w:rPr>
              <w:t>Šifra</w:t>
            </w:r>
          </w:p>
        </w:tc>
        <w:tc>
          <w:tcPr>
            <w:tcW w:w="2961" w:type="dxa"/>
            <w:vAlign w:val="center"/>
          </w:tcPr>
          <w:p w:rsidR="00B22ADC" w:rsidRPr="008109C4" w:rsidRDefault="00B22AD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Algoritem kontrole</w:t>
            </w:r>
          </w:p>
        </w:tc>
        <w:tc>
          <w:tcPr>
            <w:tcW w:w="2684" w:type="dxa"/>
            <w:vAlign w:val="center"/>
          </w:tcPr>
          <w:p w:rsidR="00B22ADC" w:rsidRPr="008109C4" w:rsidRDefault="00B22AD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 napake</w:t>
            </w:r>
          </w:p>
        </w:tc>
        <w:tc>
          <w:tcPr>
            <w:tcW w:w="2684" w:type="dxa"/>
            <w:vAlign w:val="center"/>
          </w:tcPr>
          <w:p w:rsidR="00B22ADC" w:rsidRPr="008109C4" w:rsidRDefault="00B22ADC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Navodilo za odpravo</w:t>
            </w:r>
          </w:p>
        </w:tc>
      </w:tr>
      <w:tr w:rsidR="008109C4" w:rsidRPr="008109C4" w:rsidTr="00F7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B22ADC" w:rsidRPr="008109C4" w:rsidRDefault="00B22ADC" w:rsidP="00E36E62">
            <w:r w:rsidRPr="008109C4">
              <w:t>NNZE001</w:t>
            </w:r>
          </w:p>
        </w:tc>
        <w:tc>
          <w:tcPr>
            <w:tcW w:w="2961" w:type="dxa"/>
            <w:vAlign w:val="center"/>
          </w:tcPr>
          <w:p w:rsidR="00B22ADC" w:rsidRPr="008109C4" w:rsidRDefault="00082968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Podatki o zavezancu morajo obstajati v informacijskem sistemu Z</w:t>
            </w:r>
            <w:r w:rsidR="003948CD" w:rsidRPr="008109C4">
              <w:t>avoda</w:t>
            </w:r>
            <w:r w:rsidR="00090CA9" w:rsidRPr="008109C4">
              <w:t>.</w:t>
            </w:r>
          </w:p>
        </w:tc>
        <w:tc>
          <w:tcPr>
            <w:tcW w:w="2684" w:type="dxa"/>
            <w:vAlign w:val="center"/>
          </w:tcPr>
          <w:p w:rsidR="00B22ADC" w:rsidRPr="008109C4" w:rsidRDefault="00B22AD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Nepravilni podatki zavezanca (davčna in matična številka).</w:t>
            </w:r>
          </w:p>
        </w:tc>
        <w:tc>
          <w:tcPr>
            <w:tcW w:w="2684" w:type="dxa"/>
            <w:vAlign w:val="center"/>
          </w:tcPr>
          <w:p w:rsidR="00B22ADC" w:rsidRPr="008109C4" w:rsidRDefault="00B22AD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Davčna in matična številka zavezanca morata biti pravilni.</w:t>
            </w:r>
          </w:p>
        </w:tc>
      </w:tr>
    </w:tbl>
    <w:p w:rsidR="00F74DA1" w:rsidRPr="008109C4" w:rsidRDefault="00F74DA1" w:rsidP="00090CA9">
      <w:bookmarkStart w:id="106" w:name="_Toc474614934"/>
      <w:bookmarkStart w:id="107" w:name="_Toc464108128"/>
    </w:p>
    <w:p w:rsidR="00090CA9" w:rsidRPr="008109C4" w:rsidRDefault="00090CA9" w:rsidP="00090CA9"/>
    <w:p w:rsidR="009864FA" w:rsidRPr="008109C4" w:rsidRDefault="00090CA9" w:rsidP="00CB4B6F">
      <w:pPr>
        <w:pStyle w:val="Naslov3"/>
      </w:pPr>
      <w:bookmarkStart w:id="108" w:name="_Toc475343277"/>
      <w:r w:rsidRPr="008109C4">
        <w:t xml:space="preserve">5.3.2. </w:t>
      </w:r>
      <w:r w:rsidR="00532592" w:rsidRPr="008109C4">
        <w:t xml:space="preserve">Kontrole </w:t>
      </w:r>
      <w:bookmarkEnd w:id="106"/>
      <w:r w:rsidRPr="008109C4">
        <w:t>podatkov obračuna</w:t>
      </w:r>
      <w:bookmarkEnd w:id="108"/>
    </w:p>
    <w:p w:rsidR="009864FA" w:rsidRPr="008109C4" w:rsidRDefault="009864FA" w:rsidP="00E36E62"/>
    <w:tbl>
      <w:tblPr>
        <w:tblStyle w:val="Svetelseznampoudarek1"/>
        <w:tblW w:w="9571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235"/>
        <w:gridCol w:w="2684"/>
      </w:tblGrid>
      <w:tr w:rsidR="008109C4" w:rsidRPr="008109C4" w:rsidTr="004E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pPr>
              <w:rPr>
                <w:color w:val="auto"/>
              </w:rPr>
            </w:pPr>
            <w:r w:rsidRPr="008109C4">
              <w:rPr>
                <w:color w:val="auto"/>
              </w:rPr>
              <w:t>Šifra</w:t>
            </w:r>
          </w:p>
        </w:tc>
        <w:tc>
          <w:tcPr>
            <w:tcW w:w="2410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Algoritem kontrole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 napake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Navodilo za odpravo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NNZE002</w:t>
            </w:r>
          </w:p>
        </w:tc>
        <w:tc>
          <w:tcPr>
            <w:tcW w:w="2410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Podatki o osebi morajo obstajati v informacijskem sistemu </w:t>
            </w:r>
            <w:r w:rsidR="00782769" w:rsidRPr="008109C4">
              <w:t>Z</w:t>
            </w:r>
            <w:r w:rsidR="003948CD" w:rsidRPr="008109C4">
              <w:t>avoda</w:t>
            </w:r>
            <w:r w:rsidR="00090CA9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Nepravilni podatki zavarovanca (ZZZS ali davčna številka).</w:t>
            </w:r>
          </w:p>
        </w:tc>
        <w:tc>
          <w:tcPr>
            <w:tcW w:w="2684" w:type="dxa"/>
            <w:vAlign w:val="center"/>
          </w:tcPr>
          <w:p w:rsidR="009864FA" w:rsidRPr="008109C4" w:rsidRDefault="0044141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415">
              <w:t>Preverite če ste vnesli pravilno ZZZS ali davčno številko glede na izbrani identifikator.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lastRenderedPageBreak/>
              <w:t>NNZE003</w:t>
            </w:r>
          </w:p>
        </w:tc>
        <w:tc>
          <w:tcPr>
            <w:tcW w:w="2410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Oseba mora imeti aktivno zavarovanje </w:t>
            </w:r>
            <w:r w:rsidR="00681146" w:rsidRPr="008109C4">
              <w:t xml:space="preserve">pri zavezancu </w:t>
            </w:r>
            <w:r w:rsidRPr="008109C4">
              <w:t>v opredeljenem mesecu in letu nadomestila</w:t>
            </w:r>
            <w:r w:rsidR="00090CA9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Zavarovanec ni aktivno ali ni ustrezno zavarovan po tej zav.podlagi pri zavezancu v času bolniške odsotnosti.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podatke osebe, obdobje zavarovanja in obdobje zadržanosti.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NNZE004</w:t>
            </w:r>
          </w:p>
        </w:tc>
        <w:tc>
          <w:tcPr>
            <w:tcW w:w="2410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Parametri obračuna za izbrano kategorijo morajo biti ustrezni</w:t>
            </w:r>
            <w:r w:rsidR="00681146" w:rsidRPr="008109C4">
              <w:t xml:space="preserve"> glede na vrsto zahtevka, zavarovalno podlago in razlog z</w:t>
            </w:r>
            <w:r w:rsidR="00937895" w:rsidRPr="008109C4">
              <w:t>a</w:t>
            </w:r>
            <w:r w:rsidR="00681146" w:rsidRPr="008109C4">
              <w:t>držanosti</w:t>
            </w:r>
            <w:r w:rsidR="00090CA9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Kategorija obračuna ni določena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234B97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razlog zadržanosti in zavarovalno podlago</w:t>
            </w:r>
            <w:r w:rsidR="009864FA" w:rsidRPr="008109C4">
              <w:t>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NNZE005</w:t>
            </w:r>
          </w:p>
        </w:tc>
        <w:tc>
          <w:tcPr>
            <w:tcW w:w="2410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Podvojeni prispevki od razlike do minimalne osnove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Prispevki od razlike do minimalne osnove so že bili obračunani.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Prispevk</w:t>
            </w:r>
            <w:r w:rsidR="004F6BD9" w:rsidRPr="008109C4">
              <w:t>e</w:t>
            </w:r>
            <w:r w:rsidRPr="008109C4">
              <w:t xml:space="preserve"> od razlike do minimalne osnove ne morete 2-krat uveljavljati, zato jih odstranite z obračuna.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NNZE006</w:t>
            </w:r>
          </w:p>
        </w:tc>
        <w:tc>
          <w:tcPr>
            <w:tcW w:w="2410" w:type="dxa"/>
            <w:vAlign w:val="center"/>
          </w:tcPr>
          <w:p w:rsidR="009864FA" w:rsidRPr="008109C4" w:rsidRDefault="00B733B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podatka 1.</w:t>
            </w:r>
            <w:r w:rsidR="005E73ED" w:rsidRPr="008109C4">
              <w:t xml:space="preserve"> </w:t>
            </w:r>
            <w:r w:rsidRPr="008109C4">
              <w:t>dan zadržanosti v breme ZZZS z že potrjenim podatkom iz prejšnjih obračunov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Prvi dan zadržanosti v breme ZZZS se ne ujema s prejšnjimi zadržanostmi.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Uskladite prvi dan zadržanosti s prejšnjimi obračuni za to bolniško odsotnost.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NNZE007</w:t>
            </w:r>
          </w:p>
        </w:tc>
        <w:tc>
          <w:tcPr>
            <w:tcW w:w="2410" w:type="dxa"/>
            <w:vAlign w:val="center"/>
          </w:tcPr>
          <w:p w:rsidR="009864FA" w:rsidRPr="008109C4" w:rsidRDefault="00B733B0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oznake »Recidiv« glede na razlog zadržanosti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Za ta razlog zadržanosti recidiv ni možen.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Odstranite podatke recidiva.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NNZE008</w:t>
            </w:r>
          </w:p>
        </w:tc>
        <w:tc>
          <w:tcPr>
            <w:tcW w:w="2410" w:type="dxa"/>
            <w:vAlign w:val="center"/>
          </w:tcPr>
          <w:p w:rsidR="009864FA" w:rsidRPr="008109C4" w:rsidRDefault="00B733B0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oznake »Fiksni obračun« glede na razlog zadržanosti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 ta razlog zadržanosti fiksni obračun ni možen.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razlog zadržanosti oz. oznako za fiksni obračun.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NNZE009</w:t>
            </w:r>
          </w:p>
        </w:tc>
        <w:tc>
          <w:tcPr>
            <w:tcW w:w="2410" w:type="dxa"/>
            <w:vAlign w:val="center"/>
          </w:tcPr>
          <w:p w:rsidR="009864FA" w:rsidRPr="008109C4" w:rsidRDefault="00B733B0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oznake »</w:t>
            </w:r>
            <w:r w:rsidR="00D63926" w:rsidRPr="008109C4">
              <w:t>121. dan</w:t>
            </w:r>
            <w:r w:rsidRPr="008109C4">
              <w:t>« glede na razlog zadržanosti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Za ta razlog zadržanosti 121.dan ni možen.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Preverite </w:t>
            </w:r>
            <w:r w:rsidR="00B939F2" w:rsidRPr="008109C4">
              <w:t>oznako 121.dne</w:t>
            </w:r>
            <w:r w:rsidRPr="008109C4">
              <w:t>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NNZE010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pravilne oznake koledarja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Nepravilna oznaka koledarja.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Pravilne oznake koledarja so 1-Splošni 5x8, 2-Splošni 5x7+5, 3-Posebni koledar.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NNZE011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pravilne šifre razloga zadržanosti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Šifra razloga zadržanosti ni pravilna.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šifro razloga zadržanosti glede na šifrant.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NNZE012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meseca in leta zahtevka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Mesec in leto zahtevka nista pravilna.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Zahtevke lahko oddajate največ za pet let nazaj.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NNZE013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razloga zadržanosti in oznake »Policist«</w:t>
            </w:r>
            <w:r w:rsidR="0044592C" w:rsidRPr="008109C4">
              <w:t xml:space="preserve"> - možno samo  za zavezanca s prvimi 7 znaki matične številke 1332813 (MNZ Policija).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Oznaka policist ni možna.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Preverite </w:t>
            </w:r>
            <w:r w:rsidR="00D63926" w:rsidRPr="008109C4">
              <w:t>razlog zadržanosti in oznako »Policist«</w:t>
            </w:r>
            <w:r w:rsidRPr="008109C4">
              <w:t>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NNZE014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vnosa obveznih podatkov za družinskega člana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 družinskega člana morate izpolniti ime, priimek in datum rojstva.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Izpolnite vse podatke za družinskega člana: ime, priimek in datum rojstva.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NNZE015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obdobja zadržanosti glede na mesec in leto zahtevka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Mesec in leto zahtevka se ne ujema z obdobjem zadržanosti.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podatke obdobja zadržanosti.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NNZE016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števila ur delovne obveznosti na obračunu</w:t>
            </w:r>
            <w:r w:rsidR="00681146" w:rsidRPr="008109C4">
              <w:t xml:space="preserve"> s št</w:t>
            </w:r>
            <w:r w:rsidR="006A1635" w:rsidRPr="008109C4">
              <w:t xml:space="preserve">evilom </w:t>
            </w:r>
            <w:r w:rsidR="006A1635" w:rsidRPr="008109C4">
              <w:lastRenderedPageBreak/>
              <w:t>dejanskih ur na zahtevku.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lastRenderedPageBreak/>
              <w:t>Število ur delovne obveznosti obračuna ne sme biti večje kot je število dejanskih ur na zahtevku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Preverite število ur delovne obveznosti na obračunu in </w:t>
            </w:r>
            <w:r w:rsidRPr="008109C4">
              <w:lastRenderedPageBreak/>
              <w:t>jih uskladite s številom dejanskih ur na zahtevku.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lastRenderedPageBreak/>
              <w:t>NNZE017</w:t>
            </w:r>
          </w:p>
        </w:tc>
        <w:tc>
          <w:tcPr>
            <w:tcW w:w="2410" w:type="dxa"/>
            <w:vAlign w:val="center"/>
          </w:tcPr>
          <w:p w:rsidR="009864FA" w:rsidRPr="008109C4" w:rsidRDefault="00D6392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dejanskih ur zadržanosti na obračunu</w:t>
            </w:r>
            <w:r w:rsidR="00681146" w:rsidRPr="008109C4">
              <w:t xml:space="preserve"> s številom dejanskih ur na zahtevku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Število dejanskih ur zadržanosti ne sme biti večje kot je število dejanskih ur na zahtevku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število dejanskih ur zadržanosti in jih uskladite s številom dejanskih ur na zahtevku.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NNZE018</w:t>
            </w:r>
          </w:p>
        </w:tc>
        <w:tc>
          <w:tcPr>
            <w:tcW w:w="2410" w:type="dxa"/>
            <w:vAlign w:val="center"/>
          </w:tcPr>
          <w:p w:rsidR="009864FA" w:rsidRPr="008109C4" w:rsidRDefault="00D3668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Kontrola </w:t>
            </w:r>
            <w:r w:rsidR="00045A1A" w:rsidRPr="008109C4">
              <w:t xml:space="preserve">izbranega osebnega zdravnika </w:t>
            </w:r>
            <w:r w:rsidRPr="008109C4">
              <w:t>zavarovanca glede na razlog zadržanosti in prebivališče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Zavarovanec  nima izbranega osebnega zdravnika.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Uredite izbiro osebnega zdravnika od prvega dne zadržanosti dalje - le ta posreduje obrazec IOZ na ZZZS.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0C5C6B" w:rsidRPr="008109C4" w:rsidRDefault="000C5C6B" w:rsidP="00E36E62">
            <w:r w:rsidRPr="008109C4">
              <w:t>NNZE019</w:t>
            </w:r>
          </w:p>
        </w:tc>
        <w:tc>
          <w:tcPr>
            <w:tcW w:w="2410" w:type="dxa"/>
            <w:vAlign w:val="center"/>
          </w:tcPr>
          <w:p w:rsidR="000C5C6B" w:rsidRPr="008109C4" w:rsidRDefault="000C5C6B" w:rsidP="006A1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vrste zahtevka 3</w:t>
            </w:r>
            <w:r w:rsidR="00681146" w:rsidRPr="008109C4">
              <w:t>, kjer mora biti podan znesek prispevkov od razlike do minimalne</w:t>
            </w:r>
            <w:r w:rsidR="003E6703" w:rsidRPr="008109C4">
              <w:t xml:space="preserve"> osnove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0C5C6B" w:rsidRPr="008109C4" w:rsidRDefault="000C5C6B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Znesek prispevka </w:t>
            </w:r>
            <w:r w:rsidR="003E6703" w:rsidRPr="008109C4">
              <w:t xml:space="preserve">od razlike </w:t>
            </w:r>
            <w:r w:rsidRPr="008109C4">
              <w:t xml:space="preserve">do min.osnove ni podan, zato preverite izbrano vrsto zahtevka.   </w:t>
            </w:r>
          </w:p>
        </w:tc>
        <w:tc>
          <w:tcPr>
            <w:tcW w:w="2684" w:type="dxa"/>
            <w:vAlign w:val="center"/>
          </w:tcPr>
          <w:p w:rsidR="000C5C6B" w:rsidRPr="008109C4" w:rsidRDefault="00E55F85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Vnesite</w:t>
            </w:r>
            <w:r w:rsidR="000C5C6B" w:rsidRPr="008109C4">
              <w:t xml:space="preserve"> </w:t>
            </w:r>
            <w:r w:rsidRPr="008109C4">
              <w:t xml:space="preserve">znesek </w:t>
            </w:r>
            <w:r w:rsidR="000C5C6B" w:rsidRPr="008109C4">
              <w:t>prisp</w:t>
            </w:r>
            <w:r w:rsidRPr="008109C4">
              <w:t xml:space="preserve">evka </w:t>
            </w:r>
            <w:r w:rsidR="000C5C6B" w:rsidRPr="008109C4">
              <w:t>od razlike do min</w:t>
            </w:r>
            <w:r w:rsidRPr="008109C4">
              <w:t xml:space="preserve">imalne </w:t>
            </w:r>
            <w:r w:rsidR="000C5C6B" w:rsidRPr="008109C4">
              <w:t xml:space="preserve">osnove.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76CD" w:rsidRPr="008109C4" w:rsidRDefault="00F376CD" w:rsidP="00E36E62">
            <w:r w:rsidRPr="008109C4">
              <w:t>NNZE020</w:t>
            </w:r>
          </w:p>
        </w:tc>
        <w:tc>
          <w:tcPr>
            <w:tcW w:w="2410" w:type="dxa"/>
            <w:vAlign w:val="center"/>
          </w:tcPr>
          <w:p w:rsidR="00F376CD" w:rsidRPr="008109C4" w:rsidRDefault="00F376C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obstoja odobrenega in izplačanega osnovnega obračuna  zavarovanca za isti razlog zadržanost</w:t>
            </w:r>
            <w:r w:rsidR="003B214E" w:rsidRPr="008109C4">
              <w:t>i</w:t>
            </w:r>
            <w:r w:rsidRPr="008109C4">
              <w:t xml:space="preserve"> in isto obdobje zadržanosti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F376CD" w:rsidRPr="008109C4" w:rsidRDefault="00F376C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 obračun nadomestila za razliko do min.osnove mora obstajati osnovni obračun brez zneska razlike do min.osnove.</w:t>
            </w:r>
          </w:p>
        </w:tc>
        <w:tc>
          <w:tcPr>
            <w:tcW w:w="2684" w:type="dxa"/>
            <w:vAlign w:val="center"/>
          </w:tcPr>
          <w:p w:rsidR="00F376CD" w:rsidRPr="008109C4" w:rsidRDefault="00F376C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Oddajte osnovni obračun, v katerega vključite tudi razliko do min.osnove.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76CD" w:rsidRPr="008109C4" w:rsidRDefault="00F376CD" w:rsidP="00E36E62">
            <w:r w:rsidRPr="008109C4">
              <w:t>NNZE021</w:t>
            </w:r>
          </w:p>
        </w:tc>
        <w:tc>
          <w:tcPr>
            <w:tcW w:w="2410" w:type="dxa"/>
            <w:vAlign w:val="center"/>
          </w:tcPr>
          <w:p w:rsidR="00F376CD" w:rsidRPr="008109C4" w:rsidRDefault="00B3089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Kontrola, če je za ta razlog zadržanosti in zavarovalno podlago dovoljen obračun prispevkov od razlike do min.osnove</w:t>
            </w:r>
            <w:r w:rsidR="006A1635" w:rsidRPr="008109C4">
              <w:t>.</w:t>
            </w:r>
          </w:p>
        </w:tc>
        <w:tc>
          <w:tcPr>
            <w:tcW w:w="3235" w:type="dxa"/>
            <w:vAlign w:val="center"/>
          </w:tcPr>
          <w:p w:rsidR="00F376CD" w:rsidRPr="008109C4" w:rsidRDefault="00B3089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Obračun prispevkov od razlike do min.osnove ni dovoljen.  </w:t>
            </w:r>
          </w:p>
        </w:tc>
        <w:tc>
          <w:tcPr>
            <w:tcW w:w="2684" w:type="dxa"/>
            <w:vAlign w:val="center"/>
          </w:tcPr>
          <w:p w:rsidR="00F376CD" w:rsidRPr="008109C4" w:rsidRDefault="00B3089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Preverite razlog zadržanosti in  zavarovalno podlago.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NNZE022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na pravilnost datuma izplačila delodajalca.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Datum izplačila delodajalca mora bit manjši ali enak datumu prejema zahtevka.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Preverite in uskladite datuma.                                   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NNZE023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obstoja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eBOL s podano šifro ne obstaja.                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Pridobite ustrezen eBOL ter ponovite obračun.                        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NNZE024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pravilnosti vrste obračunskega dokumenta.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Nepravilen obračunski dokument.                  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Preverite, če ste mogoče uporabili eBOL v primeru krvodajalstva.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NNZE025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obstoja obračunskega dokumenta.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Manjka potrdilo o krvodajalstvu.                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V primeru krvodajalstva je potrebno priložiti ustrezno potrdilo.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NNZE026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Datum zadržanosti OD na obračunu se ne ujema z eBOL.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Datum prvega dne zadržanosti na obračunu mora biti večji ali enak datumu prvega dne zadržanosti na eBOL.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NNZE027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Datum zadržanosti DO na obračunu se ne ujema z eBOL.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Datum zadnjega dne zadržanosti na obračunu mora biti manjši ali enak datumu zadnjega dne zadržanosti na eBOL.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NNZE028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Datum prvega dne zadržanosti  na obračunu se ne ujema z eBOL.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lastRenderedPageBreak/>
              <w:t>NNZE029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Šifra vrste povezane osebe na obračunu se ne ujema z eBOL.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NNZE030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Razlog zadržanosti na obračunu se ne ujema z eBOL.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NNZE031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Zavarovalna podlaga osebe na obračunu se ne ujema z eBOL.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NNZE032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Zavarovana oseba na obračunu ni ista kot na eBOL.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NNZE033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skladnosti podatkov obračuna s podatki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Zavezanec na obračunu se ne ujema z eBOL        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Navedite isto vrednost kot je navedena na eBOL.                       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NNZ0046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na trajanje recidiva.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Obdobje prejšnje zadržanosti za recidiv je večje od 30 dni.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Uredite podatke.                                                                                                     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NNZ1007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na obstoj identičnega obračuna – kontrola na istega zavezanca, zavarovanca, zavarovalno podlago, razlog in obdobje zadržanosti.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Podvojen obračun za obdobje.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podatke obračuna.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NNZ1008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istočasne oznake »121. dan« in »Recidiv«.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121. dan in recidiv ne moreta biti hkrati v obdelavi.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oznaki 121.dan in recidiv.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NNZ1058</w:t>
            </w:r>
          </w:p>
        </w:tc>
        <w:tc>
          <w:tcPr>
            <w:tcW w:w="2410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veljavnosti eBOL.</w:t>
            </w:r>
          </w:p>
        </w:tc>
        <w:tc>
          <w:tcPr>
            <w:tcW w:w="3235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eBOL storniran brez obdelave ali vključen na obračun in naknadno storniran.                                              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Tega eBOLa ne morete uporabiti. Izberite drugega ali vnesite podatke ročno.                                             </w:t>
            </w:r>
          </w:p>
        </w:tc>
      </w:tr>
    </w:tbl>
    <w:p w:rsidR="00F74DA1" w:rsidRPr="008109C4" w:rsidRDefault="00F74DA1" w:rsidP="00F74DA1"/>
    <w:p w:rsidR="00090CA9" w:rsidRPr="008109C4" w:rsidRDefault="00090CA9" w:rsidP="00F74DA1"/>
    <w:p w:rsidR="009864FA" w:rsidRPr="008109C4" w:rsidRDefault="00090CA9" w:rsidP="003F3A36">
      <w:pPr>
        <w:pStyle w:val="Naslov2"/>
      </w:pPr>
      <w:bookmarkStart w:id="109" w:name="_Toc474614935"/>
      <w:bookmarkStart w:id="110" w:name="_Toc475343278"/>
      <w:r w:rsidRPr="008109C4">
        <w:t xml:space="preserve">5.4. </w:t>
      </w:r>
      <w:bookmarkEnd w:id="109"/>
      <w:r w:rsidR="007377E9" w:rsidRPr="008109C4">
        <w:t>Kontrole pri obravnavi zahtevka</w:t>
      </w:r>
      <w:bookmarkEnd w:id="110"/>
    </w:p>
    <w:p w:rsidR="00F74DA1" w:rsidRPr="008109C4" w:rsidRDefault="00F74DA1" w:rsidP="00E36E62"/>
    <w:p w:rsidR="00090CA9" w:rsidRPr="008109C4" w:rsidRDefault="00090CA9" w:rsidP="00E36E62">
      <w:r w:rsidRPr="008109C4">
        <w:t xml:space="preserve">V zadnjem koraku referenti ZZZS izvajajo </w:t>
      </w:r>
      <w:r w:rsidR="007377E9" w:rsidRPr="008109C4">
        <w:t>kontrole pri obravnavi zahtevka</w:t>
      </w:r>
      <w:r w:rsidRPr="008109C4">
        <w:t xml:space="preserve">. </w:t>
      </w:r>
    </w:p>
    <w:p w:rsidR="00090CA9" w:rsidRPr="008109C4" w:rsidRDefault="00090CA9" w:rsidP="00E36E62"/>
    <w:p w:rsidR="00B706D7" w:rsidRPr="008109C4" w:rsidRDefault="00B706D7" w:rsidP="00090CA9">
      <w:pPr>
        <w:jc w:val="both"/>
      </w:pPr>
      <w:r w:rsidRPr="008109C4">
        <w:t xml:space="preserve">Napake, zaznane pri </w:t>
      </w:r>
      <w:r w:rsidR="007377E9" w:rsidRPr="008109C4">
        <w:t>obravnavi zahtevka</w:t>
      </w:r>
      <w:r w:rsidR="0044592C" w:rsidRPr="008109C4">
        <w:t xml:space="preserve"> </w:t>
      </w:r>
      <w:r w:rsidR="00090CA9" w:rsidRPr="008109C4">
        <w:t>so zavezancu na voljo v izhodnih podatkih</w:t>
      </w:r>
      <w:r w:rsidRPr="008109C4">
        <w:t xml:space="preserve"> metode </w:t>
      </w:r>
      <w:r w:rsidRPr="008109C4">
        <w:rPr>
          <w:i/>
        </w:rPr>
        <w:t>getStatusiVlog</w:t>
      </w:r>
      <w:r w:rsidR="00090CA9" w:rsidRPr="008109C4">
        <w:t xml:space="preserve"> pri vmesniku e</w:t>
      </w:r>
      <w:r w:rsidR="00A231E6" w:rsidRPr="008109C4">
        <w:t>-</w:t>
      </w:r>
      <w:r w:rsidR="00090CA9" w:rsidRPr="008109C4">
        <w:t>NDM</w:t>
      </w:r>
      <w:r w:rsidRPr="008109C4">
        <w:t xml:space="preserve">. Napake se nahajajo v XML elementu </w:t>
      </w:r>
      <w:r w:rsidRPr="008109C4">
        <w:rPr>
          <w:i/>
        </w:rPr>
        <w:t>StatusiVlogRes/vloga/seznam-napak</w:t>
      </w:r>
      <w:r w:rsidRPr="008109C4">
        <w:t>.</w:t>
      </w:r>
    </w:p>
    <w:p w:rsidR="00090CA9" w:rsidRPr="008109C4" w:rsidRDefault="00090CA9" w:rsidP="00E36E62"/>
    <w:tbl>
      <w:tblPr>
        <w:tblStyle w:val="Svetelseznampoudarek1"/>
        <w:tblW w:w="9571" w:type="dxa"/>
        <w:tblLayout w:type="fixed"/>
        <w:tblLook w:val="04A0" w:firstRow="1" w:lastRow="0" w:firstColumn="1" w:lastColumn="0" w:noHBand="0" w:noVBand="1"/>
      </w:tblPr>
      <w:tblGrid>
        <w:gridCol w:w="1242"/>
        <w:gridCol w:w="2961"/>
        <w:gridCol w:w="2684"/>
        <w:gridCol w:w="2684"/>
      </w:tblGrid>
      <w:tr w:rsidR="008109C4" w:rsidRPr="008109C4" w:rsidTr="004E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pPr>
              <w:rPr>
                <w:color w:val="auto"/>
              </w:rPr>
            </w:pPr>
            <w:r w:rsidRPr="008109C4">
              <w:rPr>
                <w:color w:val="auto"/>
              </w:rPr>
              <w:t>Šifra</w:t>
            </w:r>
          </w:p>
        </w:tc>
        <w:tc>
          <w:tcPr>
            <w:tcW w:w="2961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Algoritem kontrole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 napake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Navodilo za odpravo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NNZR001</w:t>
            </w:r>
          </w:p>
        </w:tc>
        <w:tc>
          <w:tcPr>
            <w:tcW w:w="2961" w:type="dxa"/>
            <w:vAlign w:val="center"/>
          </w:tcPr>
          <w:p w:rsidR="009864FA" w:rsidRPr="008109C4" w:rsidRDefault="005E73E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Kadar je 1 ali več obračunov zahtevka zavrnjenih, je zahtevek delno odobren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Zahtevek delno zavračamo.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Potrebno je ponovno posredovati zahtevek samo za  zavrnjene obračune.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t>NNZR002</w:t>
            </w:r>
          </w:p>
        </w:tc>
        <w:tc>
          <w:tcPr>
            <w:tcW w:w="2961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na datum izplačila plač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Manjka datum izplačila delavcem.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Najprej je potrebno izplačati plače, nato lahko posredujete zahtevek.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NNZR003</w:t>
            </w:r>
          </w:p>
        </w:tc>
        <w:tc>
          <w:tcPr>
            <w:tcW w:w="2961" w:type="dxa"/>
            <w:vAlign w:val="center"/>
          </w:tcPr>
          <w:p w:rsidR="009864FA" w:rsidRPr="008109C4" w:rsidRDefault="005E73E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na potrdilo o zadržanosti, če so vidni ročni popravki, ki niso uradno potrjeni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Popravek mora biti uraden.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Popravek je potrebno uradno potrditi z žigom in podpisom odgovorne osebe.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lastRenderedPageBreak/>
              <w:t>NNZR004</w:t>
            </w:r>
          </w:p>
        </w:tc>
        <w:tc>
          <w:tcPr>
            <w:tcW w:w="2961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na datum vložitve zahtevka in datum izplačila plač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Datum vložitve zahtevka ne sme biti pred izplačilom plač.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Najprej je potrebno izplačati plače, nato lahko posredujete zahtevek.                                          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t>NNZR005</w:t>
            </w:r>
          </w:p>
        </w:tc>
        <w:tc>
          <w:tcPr>
            <w:tcW w:w="2961" w:type="dxa"/>
            <w:vAlign w:val="center"/>
          </w:tcPr>
          <w:p w:rsidR="00C40856" w:rsidRPr="008109C4" w:rsidRDefault="0094216C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podpisa in žiga podjetja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Manjka podpis odgovorne osebe in žig podjetja.                                                                          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Zahtevek je potrebno uradno potrditi z žigom in podpisom odgovorne osebe.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NNZR006</w:t>
            </w:r>
          </w:p>
        </w:tc>
        <w:tc>
          <w:tcPr>
            <w:tcW w:w="2961" w:type="dxa"/>
            <w:vAlign w:val="center"/>
          </w:tcPr>
          <w:p w:rsidR="009864FA" w:rsidRPr="008109C4" w:rsidRDefault="005E73E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Kontrola na </w:t>
            </w:r>
            <w:r w:rsidR="00803AFD" w:rsidRPr="008109C4">
              <w:t>ure na zahtevku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Ure na zahtevku morajo biti za polni delovni čas organizacije.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Na zahtevku je potrebno vpisati ure za polni delovni čas organizacije.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NNZR040</w:t>
            </w:r>
          </w:p>
        </w:tc>
        <w:tc>
          <w:tcPr>
            <w:tcW w:w="2961" w:type="dxa"/>
            <w:vAlign w:val="center"/>
          </w:tcPr>
          <w:p w:rsidR="009864FA" w:rsidRPr="008109C4" w:rsidRDefault="00803AF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Dodatno obvestilo</w:t>
            </w:r>
            <w:r w:rsidR="003442C1" w:rsidRPr="008109C4">
              <w:t>, pojasnilo</w:t>
            </w:r>
            <w:r w:rsidRPr="008109C4">
              <w:t xml:space="preserve"> o napaki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6A1635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Drugo.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t>NNZR051</w:t>
            </w:r>
          </w:p>
        </w:tc>
        <w:tc>
          <w:tcPr>
            <w:tcW w:w="2961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na obvezen obračunski dokument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Manjka bolniški list/potrdilo za krvodajalca.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Vsak obračun mora imeti priložen ustrezen dokument (bolniški list ali potrdilo za krvodajalca)</w:t>
            </w:r>
            <w:r w:rsidR="007079D3" w:rsidRPr="008109C4">
              <w:t xml:space="preserve"> ali mora temeljiti na elektronskem bolniškem listu</w:t>
            </w:r>
            <w:r w:rsidRPr="008109C4">
              <w:t xml:space="preserve">.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t>NNZR052</w:t>
            </w:r>
          </w:p>
        </w:tc>
        <w:tc>
          <w:tcPr>
            <w:tcW w:w="2961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BOL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Nepopolni podatki o družinskem članu (rubrika 4).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Potrebno popraviti oz. dopolniti podatke o družinskem članu</w:t>
            </w:r>
            <w:r w:rsidR="007079D3" w:rsidRPr="008109C4">
              <w:t xml:space="preserve"> oz. povezani osebi</w:t>
            </w:r>
            <w:r w:rsidRPr="008109C4">
              <w:t xml:space="preserve">.    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NNZR053</w:t>
            </w:r>
          </w:p>
        </w:tc>
        <w:tc>
          <w:tcPr>
            <w:tcW w:w="2961" w:type="dxa"/>
            <w:vAlign w:val="center"/>
          </w:tcPr>
          <w:p w:rsidR="009864FA" w:rsidRPr="008109C4" w:rsidRDefault="00803AFD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1. dne zadržanosti na bolniškem listu in odločbi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Prvi dan zadržanosti na bolniškem listu (rubrika 5)  ni skladen z odločbo.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Priložite pravilno izpolnjen bolniški list (nov bolniški list ali uradno popravljen-žig in podpis zdravnika).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NNZR054</w:t>
            </w:r>
          </w:p>
        </w:tc>
        <w:tc>
          <w:tcPr>
            <w:tcW w:w="2961" w:type="dxa"/>
            <w:vAlign w:val="center"/>
          </w:tcPr>
          <w:p w:rsidR="009864FA" w:rsidRPr="008109C4" w:rsidRDefault="00803AFD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manjkajočih podatkov za recidiv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Manjkajo podatki o prejšnji zadržanosti od dela - recidiv (rubrika 5).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Priložite pravilno izpolnjen bolniški list  (nov bolniški list ali uradno popravljen-žig in podpis zdravnika).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NNZR055</w:t>
            </w:r>
          </w:p>
        </w:tc>
        <w:tc>
          <w:tcPr>
            <w:tcW w:w="2961" w:type="dxa"/>
            <w:vAlign w:val="center"/>
          </w:tcPr>
          <w:p w:rsidR="009864FA" w:rsidRPr="008109C4" w:rsidRDefault="00384DF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zadnjega dne zadržanosti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Pomanjkljivo izpolnjen zadnji dan zadržanosti (rubrika 6).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Priložite pravilno izpolnjen bolniški list  (nov bolniški list ali uradno popravljen-žig in podpis zdravnika).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NNZR056</w:t>
            </w:r>
          </w:p>
        </w:tc>
        <w:tc>
          <w:tcPr>
            <w:tcW w:w="2961" w:type="dxa"/>
            <w:vAlign w:val="center"/>
          </w:tcPr>
          <w:p w:rsidR="009864FA" w:rsidRPr="008109C4" w:rsidRDefault="00384DF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zavezanca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Vpisan napačen zavezanec (rubrika 7).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Priložite pravilno izpolnjen bolniški list  (nov bolniški list ali uradno popravljen-žig in podpis zdravnika).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NNZR057</w:t>
            </w:r>
          </w:p>
        </w:tc>
        <w:tc>
          <w:tcPr>
            <w:tcW w:w="2961" w:type="dxa"/>
            <w:vAlign w:val="center"/>
          </w:tcPr>
          <w:p w:rsidR="009864FA" w:rsidRPr="008109C4" w:rsidRDefault="00384DF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podatkov o odločbi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Niso izpolnjeni podatki o odločbi (rubrika 8).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Vpisani morajo biti podatki o izdani odločbi.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NNZR058</w:t>
            </w:r>
          </w:p>
        </w:tc>
        <w:tc>
          <w:tcPr>
            <w:tcW w:w="2961" w:type="dxa"/>
            <w:vAlign w:val="center"/>
          </w:tcPr>
          <w:p w:rsidR="009864FA" w:rsidRPr="008109C4" w:rsidRDefault="00384DF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podatkov o zadržanosti med bolniškim listom in odločbo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Zadržanost od dela na bolniškem listu (rubrika 10) ni skladna z odločbo.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polni/krajši delovni čas.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NNZR059</w:t>
            </w:r>
          </w:p>
        </w:tc>
        <w:tc>
          <w:tcPr>
            <w:tcW w:w="2961" w:type="dxa"/>
            <w:vAlign w:val="center"/>
          </w:tcPr>
          <w:p w:rsidR="009864FA" w:rsidRPr="008109C4" w:rsidRDefault="00C96E6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skladnosti razloga zadržanosti med bolniškim listom in odločbo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Razlog zadržanosti na bolniškem listu (rubrika 11)  ni skladen z odločbo.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Potrebno je uskladiti razlog na bolniškem listu ali na odločbi (razlog zadržanosti se mora ujemati).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t>NNZR060</w:t>
            </w:r>
          </w:p>
        </w:tc>
        <w:tc>
          <w:tcPr>
            <w:tcW w:w="2961" w:type="dxa"/>
            <w:vAlign w:val="center"/>
          </w:tcPr>
          <w:p w:rsidR="009864FA" w:rsidRPr="008109C4" w:rsidRDefault="00C96E6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skladnosti razloga zadržanosti med bolniškim listom in odločbo oz. spremembo razloga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Prvi dan zadržanosti za razlog na bolniškem listu  (rubrika 11)  ni skladen z odločbo ali s spremembo razloga.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Potrebno je popraviti prvi dan zadržanosti za razlog (nov bolniški list ali uradno popravljen-žig in podpis zdravnika).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64FA" w:rsidRPr="008109C4" w:rsidRDefault="009864FA" w:rsidP="00E36E62">
            <w:r w:rsidRPr="008109C4">
              <w:lastRenderedPageBreak/>
              <w:t>NNZR061</w:t>
            </w:r>
          </w:p>
        </w:tc>
        <w:tc>
          <w:tcPr>
            <w:tcW w:w="2961" w:type="dxa"/>
            <w:vAlign w:val="center"/>
          </w:tcPr>
          <w:p w:rsidR="009864FA" w:rsidRPr="008109C4" w:rsidRDefault="00C96E66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oznake invalidnosti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Na bolniškem listu ni označena invalidnost (rubrika 12).</w:t>
            </w:r>
          </w:p>
        </w:tc>
        <w:tc>
          <w:tcPr>
            <w:tcW w:w="2684" w:type="dxa"/>
            <w:vAlign w:val="center"/>
          </w:tcPr>
          <w:p w:rsidR="009864FA" w:rsidRPr="008109C4" w:rsidRDefault="009864FA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Priložite pravilno izpolnjen bolniški list  (nov bolniški list ali uradno popravljen-žig in podpis zdravnika).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C40856" w:rsidRPr="008109C4" w:rsidRDefault="00C40856" w:rsidP="00E36E62">
            <w:r w:rsidRPr="008109C4">
              <w:t>NNZR062</w:t>
            </w:r>
          </w:p>
        </w:tc>
        <w:tc>
          <w:tcPr>
            <w:tcW w:w="2961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podpisa zdravnika na bolniškem listu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Manjka podpis zdravnika.</w:t>
            </w:r>
          </w:p>
        </w:tc>
        <w:tc>
          <w:tcPr>
            <w:tcW w:w="2684" w:type="dxa"/>
            <w:vAlign w:val="center"/>
          </w:tcPr>
          <w:p w:rsidR="00C40856" w:rsidRPr="008109C4" w:rsidRDefault="00C40856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Bolniški list mora biti podpisan s strani zdravnika.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NNZR063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hrbtne strani bolniškega lista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Hrbtna stran bolniškega lista ni ustrezno izpolnjena oz. manjkajo izhodiščni podatki za obračun.  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 xml:space="preserve">Pravilno potrdite hrbtno stran bolniškega lista ali priložite ločeno potrdilo s podatki za obračun nadomestila.         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NNZR064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podatkov delodajalca za obračun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Manjkajo izhodiščni podatki za obračun nadomestila.   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 xml:space="preserve">Priložite pravilno izpolnjeno potrdilo z izhodiščnimi podatki za izračun nadomestila </w:t>
            </w:r>
            <w:r w:rsidR="006A1635" w:rsidRPr="008109C4">
              <w:t>(osnova, limit,...).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NNZR065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izbranega osebnega zdravnika zavarovanca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Zavarovanec nima izbranega osebnega zdravnika v celotnem obdobju zadržanosti od dela.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Potrebno je imeti izbranega osebnega zdravnika najkasneje od dne, ko je nastop bolniškega staleža.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NNZR066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izračuna nadomestila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Naš izračun se razlikuje od vašega.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podatke in posredujte nov obračun.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NNZR067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pravilne oznake ZUJF za razloge zadržanosti 1, 2, 5, 7, 8, 9:</w:t>
            </w:r>
          </w:p>
          <w:p w:rsidR="00984BE2" w:rsidRPr="008109C4" w:rsidRDefault="00984BE2" w:rsidP="00E36E62">
            <w:pPr>
              <w:pStyle w:val="Odstavekseznam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Če je 91. Dan &gt; datum zadržanosti DO, potem mora biti oznaka ZUJF = A</w:t>
            </w:r>
          </w:p>
          <w:p w:rsidR="00984BE2" w:rsidRPr="008109C4" w:rsidRDefault="00984BE2" w:rsidP="00E36E62">
            <w:pPr>
              <w:pStyle w:val="Odstavekseznam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Če je 91. Dan =&lt; datum zadržanosti OD, potem mora biti oznaka ZUJF = B</w:t>
            </w:r>
          </w:p>
          <w:p w:rsidR="00984BE2" w:rsidRPr="008109C4" w:rsidRDefault="00984BE2" w:rsidP="00E36E62">
            <w:pPr>
              <w:pStyle w:val="Odstavekseznam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Kadar je datum 91. dne med datumom zadržanosti OD – DO, je potrebno ločeno zahtevati nadomestilo za obdobje do 90. dne in po 90. dnevu.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Razdelite obračun na zahtevku do vključno 90.koledarskega dneva in od 91. koledarskega dneva dalje.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Potrebno je razdeliti obračun do 90. koledarskega dneva in po tem, zaradi različnih odstotkov obračuna.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NNZR068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podatkov zadržanosti glede na polno in krajšo odsotnost z dela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Razdelite obračun na zahtevku glede na polno in krajšo odsotnost z dela.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Potrebno je razdeliti obračune na zahtevku glede na polno in krajšo odsotnost z dela.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NNZR069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podatkov osnove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Nepopolna osnova - manjkajo podatki.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podatke osnove in jih po potrebi dopolnite.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NNZR070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podatkov osnove glede na prejšnje obračune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V naši evidenci je drugačna osnova.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pravilnost podatkov osnove.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NNZR071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podatkov osnove s podatki FURS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 osnovo so bili zajeti prejemki, ki se ne štejejo v osnovo.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podatke osnove in jih popravite.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lastRenderedPageBreak/>
              <w:t>NNZR072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obrazca ER-8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Manjka prijava poškodbe pri delu -  ZZZS ne razpolaga z obrazcem ER-8.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Obrazec ER-8 (prijava poškodbe pri delu) posredujte na najbližjo enoto ZZZS oz. ga priložite k zahtevku.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NNZR073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oddaje iREK-a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V evidenci FURS-a ni podatkov o oddanem iREK obrazcu.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Ob izplačilu plač in nadomestil je potrebno oddati REK obrazce za zaposlene na FURS.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NNZR074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razloga zadržanosti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Nadomestilo za ta razlog zadržanosti gre v breme ZZZS od 31. delovnega dne dalje.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podatke in ponovno posredujte zahtevek od dne, ko gre v breme ZZZS.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NNZR075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limita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Posredovani limit je sporen.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Preverite, ali je posredovani limit 100 % tekoča plača za eno uro dela, ki bi jo zavarovanec prejel, če bi delal.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NNZR076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priloženega delovnega koledarja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Delovni koledar ni ustrezen.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Preverite podatke delovnega koledarja.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NNZR077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priloženega bolniškega lista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Priložen je napačen bolniški list.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Potrebno je priložiti pravilen bolniški list.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NNZR078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Kontrola čitljivosti priloge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Priloženi dokument je nečitljiv.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Potrebno je priložiti čitljivo prilogo - glej priporočila za skeniranje v objavljenih navodilih.</w:t>
            </w: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984BE2" w:rsidRPr="008109C4" w:rsidRDefault="00984BE2" w:rsidP="00E36E62">
            <w:r w:rsidRPr="008109C4">
              <w:t>NNZR079</w:t>
            </w:r>
          </w:p>
        </w:tc>
        <w:tc>
          <w:tcPr>
            <w:tcW w:w="2961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Kontrola leta osnove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Napačno leto osnove</w:t>
            </w:r>
            <w:r w:rsidR="006A1635" w:rsidRPr="008109C4">
              <w:t>.</w:t>
            </w:r>
          </w:p>
        </w:tc>
        <w:tc>
          <w:tcPr>
            <w:tcW w:w="2684" w:type="dxa"/>
            <w:vAlign w:val="center"/>
          </w:tcPr>
          <w:p w:rsidR="00984BE2" w:rsidRPr="008109C4" w:rsidRDefault="00984BE2" w:rsidP="00E3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Preverite leto osnove</w:t>
            </w:r>
            <w:r w:rsidR="006A1635" w:rsidRPr="008109C4">
              <w:t>.</w:t>
            </w: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NNZR097</w:t>
            </w:r>
          </w:p>
        </w:tc>
        <w:tc>
          <w:tcPr>
            <w:tcW w:w="2961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Dodatno obvestilo, pojasnilo o napaki.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Drugo.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4" w:rsidRPr="008109C4" w:rsidTr="004E5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NNZR098</w:t>
            </w:r>
          </w:p>
        </w:tc>
        <w:tc>
          <w:tcPr>
            <w:tcW w:w="2961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Dodatno obvestilo, pojasnilo o napaki.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Drugo.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9C4" w:rsidRPr="008109C4" w:rsidTr="004E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E5373" w:rsidRPr="008109C4" w:rsidRDefault="004E5373" w:rsidP="004E5373">
            <w:r w:rsidRPr="008109C4">
              <w:t>NNZR099</w:t>
            </w:r>
          </w:p>
        </w:tc>
        <w:tc>
          <w:tcPr>
            <w:tcW w:w="2961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Dodatno obvestilo, pojasnilo o napaki.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Drugo.</w:t>
            </w:r>
          </w:p>
        </w:tc>
        <w:tc>
          <w:tcPr>
            <w:tcW w:w="2684" w:type="dxa"/>
            <w:vAlign w:val="center"/>
          </w:tcPr>
          <w:p w:rsidR="004E5373" w:rsidRPr="008109C4" w:rsidRDefault="004E5373" w:rsidP="004E5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4DA1" w:rsidRPr="008109C4" w:rsidRDefault="00F74DA1" w:rsidP="00F74DA1"/>
    <w:p w:rsidR="00F74DA1" w:rsidRPr="008109C4" w:rsidRDefault="00F74DA1" w:rsidP="00F74DA1"/>
    <w:p w:rsidR="006A05A7" w:rsidRPr="008109C4" w:rsidRDefault="00090CA9" w:rsidP="002A5885">
      <w:pPr>
        <w:pStyle w:val="Naslov1"/>
      </w:pPr>
      <w:bookmarkStart w:id="111" w:name="_Toc474614936"/>
      <w:bookmarkStart w:id="112" w:name="_Toc475343279"/>
      <w:r w:rsidRPr="008109C4">
        <w:t xml:space="preserve">6. </w:t>
      </w:r>
      <w:r w:rsidR="006A05A7" w:rsidRPr="008109C4">
        <w:t>Kontakt</w:t>
      </w:r>
      <w:bookmarkEnd w:id="107"/>
      <w:bookmarkEnd w:id="111"/>
      <w:bookmarkEnd w:id="112"/>
    </w:p>
    <w:p w:rsidR="00090CA9" w:rsidRPr="008109C4" w:rsidRDefault="00090CA9" w:rsidP="00E36E62"/>
    <w:p w:rsidR="00384DF2" w:rsidRPr="008109C4" w:rsidRDefault="00257348" w:rsidP="00090CA9">
      <w:pPr>
        <w:jc w:val="both"/>
        <w:rPr>
          <w:rFonts w:ascii="Arial" w:hAnsi="Arial" w:cs="Arial"/>
        </w:rPr>
      </w:pPr>
      <w:r w:rsidRPr="008109C4">
        <w:t xml:space="preserve">Vsa vprašanja </w:t>
      </w:r>
      <w:r w:rsidR="00C96E66" w:rsidRPr="008109C4">
        <w:t>v zvezi</w:t>
      </w:r>
      <w:r w:rsidR="007377E9" w:rsidRPr="008109C4">
        <w:t xml:space="preserve"> z</w:t>
      </w:r>
      <w:r w:rsidR="00C96E66" w:rsidRPr="008109C4">
        <w:t xml:space="preserve"> </w:t>
      </w:r>
      <w:r w:rsidR="00090CA9" w:rsidRPr="008109C4">
        <w:t>eZahtevki za refundacijo nadomestil plač</w:t>
      </w:r>
      <w:r w:rsidRPr="008109C4">
        <w:t xml:space="preserve"> </w:t>
      </w:r>
      <w:r w:rsidR="002D647F" w:rsidRPr="008109C4">
        <w:t xml:space="preserve">pošljite </w:t>
      </w:r>
      <w:r w:rsidRPr="008109C4">
        <w:t xml:space="preserve">na elektronski naslov </w:t>
      </w:r>
      <w:hyperlink r:id="rId27" w:history="1">
        <w:r w:rsidR="00384DF2" w:rsidRPr="008109C4">
          <w:rPr>
            <w:rStyle w:val="Hiperpovezava"/>
            <w:rFonts w:cstheme="minorHAnsi"/>
            <w:color w:val="auto"/>
          </w:rPr>
          <w:t>evemnadomestila@zzzs.si</w:t>
        </w:r>
      </w:hyperlink>
      <w:r w:rsidRPr="008109C4">
        <w:rPr>
          <w:rFonts w:cstheme="minorHAnsi"/>
        </w:rPr>
        <w:t>.</w:t>
      </w:r>
    </w:p>
    <w:p w:rsidR="006E11E6" w:rsidRPr="008109C4" w:rsidRDefault="006E11E6" w:rsidP="00E36E62"/>
    <w:p w:rsidR="00635C15" w:rsidRPr="008109C4" w:rsidRDefault="00635C15" w:rsidP="00E36E62"/>
    <w:p w:rsidR="00635C15" w:rsidRPr="008109C4" w:rsidRDefault="00635C15" w:rsidP="00E36E62"/>
    <w:p w:rsidR="00635C15" w:rsidRPr="008109C4" w:rsidRDefault="00635C15" w:rsidP="00635C15">
      <w:pPr>
        <w:pStyle w:val="Naslov1"/>
      </w:pPr>
      <w:bookmarkStart w:id="113" w:name="_Toc475343280"/>
      <w:r w:rsidRPr="008109C4">
        <w:t>Priloga</w:t>
      </w:r>
      <w:bookmarkEnd w:id="113"/>
    </w:p>
    <w:p w:rsidR="00635C15" w:rsidRPr="008109C4" w:rsidRDefault="00635C15" w:rsidP="00E36E62"/>
    <w:p w:rsidR="00635C15" w:rsidRPr="008109C4" w:rsidRDefault="00635C15" w:rsidP="00E36E62">
      <w:r w:rsidRPr="008109C4">
        <w:t>Priloga k temu dokumentu je XML shema, ki je sestavljena iz naslednjih datotek:</w:t>
      </w:r>
    </w:p>
    <w:p w:rsidR="00635C15" w:rsidRPr="008109C4" w:rsidRDefault="00635C15" w:rsidP="00E36E62"/>
    <w:tbl>
      <w:tblPr>
        <w:tblStyle w:val="Svetelseznampoudarek1"/>
        <w:tblW w:w="9494" w:type="dxa"/>
        <w:tblLook w:val="04A0" w:firstRow="1" w:lastRow="0" w:firstColumn="1" w:lastColumn="0" w:noHBand="0" w:noVBand="1"/>
      </w:tblPr>
      <w:tblGrid>
        <w:gridCol w:w="2942"/>
        <w:gridCol w:w="6552"/>
      </w:tblGrid>
      <w:tr w:rsidR="008109C4" w:rsidRPr="008109C4" w:rsidTr="00635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35C15" w:rsidRPr="008109C4" w:rsidRDefault="00635C15" w:rsidP="00BF2267">
            <w:pPr>
              <w:rPr>
                <w:color w:val="auto"/>
              </w:rPr>
            </w:pPr>
            <w:r w:rsidRPr="008109C4">
              <w:rPr>
                <w:color w:val="auto"/>
              </w:rPr>
              <w:t>XML shema</w:t>
            </w:r>
          </w:p>
        </w:tc>
        <w:tc>
          <w:tcPr>
            <w:tcW w:w="6552" w:type="dxa"/>
          </w:tcPr>
          <w:p w:rsidR="00635C15" w:rsidRPr="008109C4" w:rsidRDefault="00635C15" w:rsidP="00BF2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109C4">
              <w:rPr>
                <w:color w:val="auto"/>
              </w:rPr>
              <w:t>Opis</w:t>
            </w:r>
          </w:p>
        </w:tc>
      </w:tr>
      <w:tr w:rsidR="008109C4" w:rsidRPr="008109C4" w:rsidTr="00635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35C15" w:rsidRPr="008109C4" w:rsidRDefault="00635C15" w:rsidP="00BF2267">
            <w:r w:rsidRPr="008109C4">
              <w:t>NNZDataTypesDefinitions.xsd</w:t>
            </w:r>
          </w:p>
        </w:tc>
        <w:tc>
          <w:tcPr>
            <w:tcW w:w="6552" w:type="dxa"/>
          </w:tcPr>
          <w:p w:rsidR="00635C15" w:rsidRPr="008109C4" w:rsidRDefault="00635C15" w:rsidP="00BF2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Definicija enostavnih in kompleksnih tipov področja NNZ</w:t>
            </w:r>
            <w:r w:rsidR="00EF4532" w:rsidRPr="008109C4">
              <w:t>.</w:t>
            </w:r>
          </w:p>
        </w:tc>
      </w:tr>
      <w:tr w:rsidR="008109C4" w:rsidRPr="008109C4" w:rsidTr="00635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35C15" w:rsidRPr="008109C4" w:rsidRDefault="00635C15" w:rsidP="00BF2267">
            <w:r w:rsidRPr="008109C4">
              <w:t>NOZDataTypesDefinitions.xsd</w:t>
            </w:r>
          </w:p>
        </w:tc>
        <w:tc>
          <w:tcPr>
            <w:tcW w:w="6552" w:type="dxa"/>
          </w:tcPr>
          <w:p w:rsidR="00635C15" w:rsidRPr="008109C4" w:rsidRDefault="00635C15" w:rsidP="00BF2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9C4">
              <w:t>Definicija enostavnih in kompleksnih tipov področja NOZ</w:t>
            </w:r>
            <w:r w:rsidR="00EF4532" w:rsidRPr="008109C4">
              <w:t>.</w:t>
            </w:r>
          </w:p>
        </w:tc>
      </w:tr>
      <w:tr w:rsidR="008109C4" w:rsidRPr="008109C4" w:rsidTr="00635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35C15" w:rsidRPr="008109C4" w:rsidRDefault="00635C15" w:rsidP="00BF2267">
            <w:r w:rsidRPr="008109C4">
              <w:t>NSKDataTypesDefinitions.xsd</w:t>
            </w:r>
          </w:p>
        </w:tc>
        <w:tc>
          <w:tcPr>
            <w:tcW w:w="6552" w:type="dxa"/>
          </w:tcPr>
          <w:p w:rsidR="00635C15" w:rsidRPr="008109C4" w:rsidRDefault="00635C15" w:rsidP="00BF2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9C4">
              <w:t>Definicija enostavnih in kompleksnih tipov področja NSK</w:t>
            </w:r>
            <w:r w:rsidR="00EF4532" w:rsidRPr="008109C4">
              <w:t>.</w:t>
            </w:r>
          </w:p>
        </w:tc>
      </w:tr>
    </w:tbl>
    <w:p w:rsidR="00635C15" w:rsidRPr="008109C4" w:rsidRDefault="00635C15" w:rsidP="00635C15"/>
    <w:sectPr w:rsidR="00635C15" w:rsidRPr="008109C4" w:rsidSect="0057209A">
      <w:footerReference w:type="default" r:id="rId28"/>
      <w:pgSz w:w="11907" w:h="16834" w:code="9"/>
      <w:pgMar w:top="1134" w:right="1134" w:bottom="1134" w:left="1418" w:header="567" w:footer="0" w:gutter="0"/>
      <w:pgNumType w:start="2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B3" w:rsidRDefault="00D835B3" w:rsidP="00E36E62">
      <w:r>
        <w:separator/>
      </w:r>
    </w:p>
  </w:endnote>
  <w:endnote w:type="continuationSeparator" w:id="0">
    <w:p w:rsidR="00D835B3" w:rsidRDefault="00D835B3" w:rsidP="00E3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5B3" w:rsidRDefault="00D835B3" w:rsidP="00E36E62">
    <w:pPr>
      <w:pStyle w:val="Noga"/>
    </w:pPr>
  </w:p>
  <w:p w:rsidR="00D835B3" w:rsidRDefault="00D835B3" w:rsidP="00E36E62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mrea"/>
      <w:tblW w:w="0" w:type="auto"/>
      <w:tblLook w:val="04A0" w:firstRow="1" w:lastRow="0" w:firstColumn="1" w:lastColumn="0" w:noHBand="0" w:noVBand="1"/>
    </w:tblPr>
    <w:tblGrid>
      <w:gridCol w:w="7782"/>
      <w:gridCol w:w="1573"/>
    </w:tblGrid>
    <w:tr w:rsidR="00D835B3" w:rsidTr="00FA59E8">
      <w:trPr>
        <w:trHeight w:val="416"/>
      </w:trPr>
      <w:tc>
        <w:tcPr>
          <w:tcW w:w="7905" w:type="dxa"/>
          <w:tcBorders>
            <w:left w:val="nil"/>
            <w:bottom w:val="nil"/>
            <w:right w:val="nil"/>
          </w:tcBorders>
          <w:vAlign w:val="center"/>
        </w:tcPr>
        <w:p w:rsidR="00D835B3" w:rsidRPr="00253DA4" w:rsidRDefault="00D835B3" w:rsidP="00F22975">
          <w:pPr>
            <w:pStyle w:val="Noga"/>
            <w:rPr>
              <w:sz w:val="18"/>
            </w:rPr>
          </w:pPr>
          <w:r w:rsidRPr="00253DA4">
            <w:rPr>
              <w:sz w:val="18"/>
            </w:rPr>
            <w:t xml:space="preserve">Tehnično navodilo za pripravo eZahtevka za </w:t>
          </w:r>
          <w:r>
            <w:rPr>
              <w:sz w:val="18"/>
            </w:rPr>
            <w:t>refundacijo nadomestil</w:t>
          </w:r>
          <w:r w:rsidRPr="00253DA4">
            <w:rPr>
              <w:sz w:val="18"/>
            </w:rPr>
            <w:t xml:space="preserve"> plač</w:t>
          </w:r>
        </w:p>
      </w:tc>
      <w:tc>
        <w:tcPr>
          <w:tcW w:w="1590" w:type="dxa"/>
          <w:tcBorders>
            <w:left w:val="nil"/>
            <w:bottom w:val="nil"/>
            <w:right w:val="nil"/>
          </w:tcBorders>
          <w:vAlign w:val="center"/>
        </w:tcPr>
        <w:p w:rsidR="00D835B3" w:rsidRPr="00253DA4" w:rsidRDefault="00D835B3" w:rsidP="008A1959">
          <w:pPr>
            <w:pStyle w:val="Noga"/>
            <w:jc w:val="right"/>
            <w:rPr>
              <w:sz w:val="18"/>
            </w:rPr>
          </w:pPr>
          <w:r w:rsidRPr="00253DA4">
            <w:rPr>
              <w:sz w:val="18"/>
            </w:rPr>
            <w:t xml:space="preserve">        Stran </w:t>
          </w:r>
          <w:sdt>
            <w:sdtPr>
              <w:rPr>
                <w:sz w:val="18"/>
              </w:rPr>
              <w:id w:val="-1020624547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253DA4">
                <w:rPr>
                  <w:sz w:val="18"/>
                </w:rPr>
                <w:fldChar w:fldCharType="begin"/>
              </w:r>
              <w:r w:rsidRPr="00253DA4">
                <w:rPr>
                  <w:sz w:val="18"/>
                </w:rPr>
                <w:instrText>PAGE   \* MERGEFORMAT</w:instrText>
              </w:r>
              <w:r w:rsidRPr="00253DA4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30</w:t>
              </w:r>
              <w:r w:rsidRPr="00253DA4">
                <w:rPr>
                  <w:sz w:val="18"/>
                </w:rPr>
                <w:fldChar w:fldCharType="end"/>
              </w:r>
            </w:sdtContent>
          </w:sdt>
        </w:p>
      </w:tc>
    </w:tr>
  </w:tbl>
  <w:p w:rsidR="00D835B3" w:rsidRDefault="00D835B3" w:rsidP="00E36E62">
    <w:pPr>
      <w:pStyle w:val="Noga"/>
    </w:pPr>
  </w:p>
  <w:p w:rsidR="00D835B3" w:rsidRDefault="00D835B3" w:rsidP="00E36E6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B3" w:rsidRDefault="00D835B3" w:rsidP="00E36E62">
      <w:r>
        <w:separator/>
      </w:r>
    </w:p>
  </w:footnote>
  <w:footnote w:type="continuationSeparator" w:id="0">
    <w:p w:rsidR="00D835B3" w:rsidRDefault="00D835B3" w:rsidP="00E36E62">
      <w:r>
        <w:continuationSeparator/>
      </w:r>
    </w:p>
  </w:footnote>
  <w:footnote w:id="1">
    <w:p w:rsidR="00D835B3" w:rsidRDefault="00D835B3" w:rsidP="00E36E62">
      <w:pPr>
        <w:pStyle w:val="Sprotnaopomba-besedilo"/>
      </w:pPr>
      <w:r>
        <w:rPr>
          <w:rStyle w:val="Sprotnaopomba-sklic"/>
        </w:rPr>
        <w:footnoteRef/>
      </w:r>
      <w:r>
        <w:t xml:space="preserve"> podatek iz šifranta »Razlogi zadržanosti« glede na šifro razloga zadržanosti in oznako ZUJF (podatek OzZujf)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E0D"/>
    <w:multiLevelType w:val="hybridMultilevel"/>
    <w:tmpl w:val="8532573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202"/>
    <w:multiLevelType w:val="hybridMultilevel"/>
    <w:tmpl w:val="34C253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C9E"/>
    <w:multiLevelType w:val="hybridMultilevel"/>
    <w:tmpl w:val="9B4ADA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88E"/>
    <w:multiLevelType w:val="hybridMultilevel"/>
    <w:tmpl w:val="3534904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6D09"/>
    <w:multiLevelType w:val="hybridMultilevel"/>
    <w:tmpl w:val="86BC7AA4"/>
    <w:lvl w:ilvl="0" w:tplc="042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368AB"/>
    <w:multiLevelType w:val="hybridMultilevel"/>
    <w:tmpl w:val="7422AA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F23"/>
    <w:multiLevelType w:val="hybridMultilevel"/>
    <w:tmpl w:val="0756C4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1602"/>
    <w:multiLevelType w:val="multilevel"/>
    <w:tmpl w:val="C630D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EA687E"/>
    <w:multiLevelType w:val="hybridMultilevel"/>
    <w:tmpl w:val="D0B692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EC9"/>
    <w:multiLevelType w:val="hybridMultilevel"/>
    <w:tmpl w:val="EE54A0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14DDD"/>
    <w:multiLevelType w:val="multilevel"/>
    <w:tmpl w:val="3E2ED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7AB00F4"/>
    <w:multiLevelType w:val="hybridMultilevel"/>
    <w:tmpl w:val="DE922896"/>
    <w:lvl w:ilvl="0" w:tplc="ED4E85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444E3"/>
    <w:multiLevelType w:val="hybridMultilevel"/>
    <w:tmpl w:val="61E64C48"/>
    <w:lvl w:ilvl="0" w:tplc="2F88FF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73A51"/>
    <w:multiLevelType w:val="hybridMultilevel"/>
    <w:tmpl w:val="DE5021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93171"/>
    <w:multiLevelType w:val="hybridMultilevel"/>
    <w:tmpl w:val="79402272"/>
    <w:lvl w:ilvl="0" w:tplc="05201C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B559D"/>
    <w:multiLevelType w:val="hybridMultilevel"/>
    <w:tmpl w:val="6492CD3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E4474"/>
    <w:multiLevelType w:val="hybridMultilevel"/>
    <w:tmpl w:val="D5942B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25CC5"/>
    <w:multiLevelType w:val="hybridMultilevel"/>
    <w:tmpl w:val="6376059A"/>
    <w:lvl w:ilvl="0" w:tplc="F686235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95C4A"/>
    <w:multiLevelType w:val="hybridMultilevel"/>
    <w:tmpl w:val="071298B4"/>
    <w:lvl w:ilvl="0" w:tplc="F686235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26843"/>
    <w:multiLevelType w:val="hybridMultilevel"/>
    <w:tmpl w:val="3FF87B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239A9"/>
    <w:multiLevelType w:val="hybridMultilevel"/>
    <w:tmpl w:val="6ABC1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3AE8"/>
    <w:multiLevelType w:val="hybridMultilevel"/>
    <w:tmpl w:val="11BCA12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02FF1"/>
    <w:multiLevelType w:val="hybridMultilevel"/>
    <w:tmpl w:val="B4DAA9B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96E3F"/>
    <w:multiLevelType w:val="hybridMultilevel"/>
    <w:tmpl w:val="40546C80"/>
    <w:lvl w:ilvl="0" w:tplc="8C681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F1D00"/>
    <w:multiLevelType w:val="hybridMultilevel"/>
    <w:tmpl w:val="FC34DE36"/>
    <w:lvl w:ilvl="0" w:tplc="229650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692C3A"/>
    <w:multiLevelType w:val="hybridMultilevel"/>
    <w:tmpl w:val="37FC2C9C"/>
    <w:lvl w:ilvl="0" w:tplc="7720636E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24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0586825"/>
    <w:multiLevelType w:val="hybridMultilevel"/>
    <w:tmpl w:val="49C463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0536F"/>
    <w:multiLevelType w:val="hybridMultilevel"/>
    <w:tmpl w:val="32D45A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D3FC1"/>
    <w:multiLevelType w:val="hybridMultilevel"/>
    <w:tmpl w:val="231C314C"/>
    <w:lvl w:ilvl="0" w:tplc="05804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10F53"/>
    <w:multiLevelType w:val="hybridMultilevel"/>
    <w:tmpl w:val="48A08B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86A65"/>
    <w:multiLevelType w:val="hybridMultilevel"/>
    <w:tmpl w:val="6492CD3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524FB"/>
    <w:multiLevelType w:val="hybridMultilevel"/>
    <w:tmpl w:val="D896A99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2942"/>
    <w:multiLevelType w:val="hybridMultilevel"/>
    <w:tmpl w:val="203264B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D58DD"/>
    <w:multiLevelType w:val="hybridMultilevel"/>
    <w:tmpl w:val="D21891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9"/>
  </w:num>
  <w:num w:numId="4">
    <w:abstractNumId w:val="2"/>
  </w:num>
  <w:num w:numId="5">
    <w:abstractNumId w:val="9"/>
  </w:num>
  <w:num w:numId="6">
    <w:abstractNumId w:val="32"/>
  </w:num>
  <w:num w:numId="7">
    <w:abstractNumId w:val="7"/>
  </w:num>
  <w:num w:numId="8">
    <w:abstractNumId w:val="3"/>
  </w:num>
  <w:num w:numId="9">
    <w:abstractNumId w:val="18"/>
  </w:num>
  <w:num w:numId="10">
    <w:abstractNumId w:val="17"/>
  </w:num>
  <w:num w:numId="11">
    <w:abstractNumId w:val="23"/>
  </w:num>
  <w:num w:numId="12">
    <w:abstractNumId w:val="8"/>
  </w:num>
  <w:num w:numId="13">
    <w:abstractNumId w:val="28"/>
  </w:num>
  <w:num w:numId="14">
    <w:abstractNumId w:val="13"/>
  </w:num>
  <w:num w:numId="15">
    <w:abstractNumId w:val="22"/>
  </w:num>
  <w:num w:numId="16">
    <w:abstractNumId w:val="31"/>
  </w:num>
  <w:num w:numId="17">
    <w:abstractNumId w:val="11"/>
  </w:num>
  <w:num w:numId="18">
    <w:abstractNumId w:val="0"/>
  </w:num>
  <w:num w:numId="19">
    <w:abstractNumId w:val="15"/>
  </w:num>
  <w:num w:numId="20">
    <w:abstractNumId w:val="30"/>
  </w:num>
  <w:num w:numId="21">
    <w:abstractNumId w:val="1"/>
  </w:num>
  <w:num w:numId="22">
    <w:abstractNumId w:val="19"/>
  </w:num>
  <w:num w:numId="23">
    <w:abstractNumId w:val="10"/>
  </w:num>
  <w:num w:numId="24">
    <w:abstractNumId w:val="20"/>
  </w:num>
  <w:num w:numId="25">
    <w:abstractNumId w:val="25"/>
  </w:num>
  <w:num w:numId="26">
    <w:abstractNumId w:val="24"/>
  </w:num>
  <w:num w:numId="27">
    <w:abstractNumId w:val="33"/>
  </w:num>
  <w:num w:numId="28">
    <w:abstractNumId w:val="16"/>
  </w:num>
  <w:num w:numId="29">
    <w:abstractNumId w:val="26"/>
  </w:num>
  <w:num w:numId="30">
    <w:abstractNumId w:val="27"/>
  </w:num>
  <w:num w:numId="31">
    <w:abstractNumId w:val="5"/>
  </w:num>
  <w:num w:numId="32">
    <w:abstractNumId w:val="21"/>
  </w:num>
  <w:num w:numId="33">
    <w:abstractNumId w:val="6"/>
  </w:num>
  <w:num w:numId="34">
    <w:abstractNumId w:val="12"/>
  </w:num>
  <w:num w:numId="35">
    <w:abstractNumId w:val="14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lavko Vidmar">
    <w15:presenceInfo w15:providerId="AD" w15:userId="S::slavko.vidmar@zzzs.si::65bbc4d8-4b6a-401f-909a-066e010626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comments="0" w:insDel="0" w:formatting="0"/>
  <w:trackRevisions/>
  <w:doNotTrackFormatting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97"/>
    <w:rsid w:val="0000778F"/>
    <w:rsid w:val="00034401"/>
    <w:rsid w:val="000364C9"/>
    <w:rsid w:val="00036C2E"/>
    <w:rsid w:val="00037218"/>
    <w:rsid w:val="00037592"/>
    <w:rsid w:val="00037D7C"/>
    <w:rsid w:val="00045A1A"/>
    <w:rsid w:val="00054081"/>
    <w:rsid w:val="00055BEB"/>
    <w:rsid w:val="00070E7B"/>
    <w:rsid w:val="000726CE"/>
    <w:rsid w:val="00073FB1"/>
    <w:rsid w:val="00081538"/>
    <w:rsid w:val="00081891"/>
    <w:rsid w:val="00081E63"/>
    <w:rsid w:val="00082968"/>
    <w:rsid w:val="00083485"/>
    <w:rsid w:val="00090CA9"/>
    <w:rsid w:val="00096855"/>
    <w:rsid w:val="000A246C"/>
    <w:rsid w:val="000A49CE"/>
    <w:rsid w:val="000A5781"/>
    <w:rsid w:val="000B1603"/>
    <w:rsid w:val="000B5068"/>
    <w:rsid w:val="000B5558"/>
    <w:rsid w:val="000B6FB6"/>
    <w:rsid w:val="000B7CBA"/>
    <w:rsid w:val="000C3465"/>
    <w:rsid w:val="000C39D5"/>
    <w:rsid w:val="000C3A67"/>
    <w:rsid w:val="000C5BC2"/>
    <w:rsid w:val="000C5C6B"/>
    <w:rsid w:val="000D7DFA"/>
    <w:rsid w:val="000E2D8E"/>
    <w:rsid w:val="000E7A15"/>
    <w:rsid w:val="000F0E87"/>
    <w:rsid w:val="000F574D"/>
    <w:rsid w:val="000F6F5E"/>
    <w:rsid w:val="00102CDF"/>
    <w:rsid w:val="00105351"/>
    <w:rsid w:val="0010764E"/>
    <w:rsid w:val="0011041B"/>
    <w:rsid w:val="00110E17"/>
    <w:rsid w:val="001151D6"/>
    <w:rsid w:val="001176D5"/>
    <w:rsid w:val="00120474"/>
    <w:rsid w:val="001215C7"/>
    <w:rsid w:val="00123CE2"/>
    <w:rsid w:val="001273B9"/>
    <w:rsid w:val="00134614"/>
    <w:rsid w:val="0013715E"/>
    <w:rsid w:val="001430EE"/>
    <w:rsid w:val="00143CE9"/>
    <w:rsid w:val="00145227"/>
    <w:rsid w:val="00160C9B"/>
    <w:rsid w:val="001712B2"/>
    <w:rsid w:val="001749AB"/>
    <w:rsid w:val="001767C4"/>
    <w:rsid w:val="001810A9"/>
    <w:rsid w:val="001830E3"/>
    <w:rsid w:val="00186AC2"/>
    <w:rsid w:val="0019038F"/>
    <w:rsid w:val="00193439"/>
    <w:rsid w:val="00197097"/>
    <w:rsid w:val="001A19FE"/>
    <w:rsid w:val="001A6FA8"/>
    <w:rsid w:val="001B5CF5"/>
    <w:rsid w:val="001C0AA7"/>
    <w:rsid w:val="001C1A71"/>
    <w:rsid w:val="001C6A6D"/>
    <w:rsid w:val="001D2A7E"/>
    <w:rsid w:val="001E3FD7"/>
    <w:rsid w:val="001E40DD"/>
    <w:rsid w:val="001E5D8B"/>
    <w:rsid w:val="001F1B9B"/>
    <w:rsid w:val="001F1EB2"/>
    <w:rsid w:val="001F218E"/>
    <w:rsid w:val="00203C5D"/>
    <w:rsid w:val="00204D35"/>
    <w:rsid w:val="002062D0"/>
    <w:rsid w:val="00207694"/>
    <w:rsid w:val="00212C79"/>
    <w:rsid w:val="00214112"/>
    <w:rsid w:val="00217030"/>
    <w:rsid w:val="00217E3C"/>
    <w:rsid w:val="00221F63"/>
    <w:rsid w:val="002268B9"/>
    <w:rsid w:val="0023230A"/>
    <w:rsid w:val="00234B97"/>
    <w:rsid w:val="002369FC"/>
    <w:rsid w:val="00236C3A"/>
    <w:rsid w:val="00237761"/>
    <w:rsid w:val="0024294A"/>
    <w:rsid w:val="0024548F"/>
    <w:rsid w:val="0024788F"/>
    <w:rsid w:val="0025026B"/>
    <w:rsid w:val="00253DA4"/>
    <w:rsid w:val="00254F58"/>
    <w:rsid w:val="00257348"/>
    <w:rsid w:val="002612B1"/>
    <w:rsid w:val="0026154E"/>
    <w:rsid w:val="0026509C"/>
    <w:rsid w:val="00267F42"/>
    <w:rsid w:val="0027713A"/>
    <w:rsid w:val="0028114D"/>
    <w:rsid w:val="00285928"/>
    <w:rsid w:val="00291C79"/>
    <w:rsid w:val="002A15C0"/>
    <w:rsid w:val="002A2BEC"/>
    <w:rsid w:val="002A3D1E"/>
    <w:rsid w:val="002A3DD7"/>
    <w:rsid w:val="002A5885"/>
    <w:rsid w:val="002B2590"/>
    <w:rsid w:val="002C07E9"/>
    <w:rsid w:val="002C3C74"/>
    <w:rsid w:val="002D29DC"/>
    <w:rsid w:val="002D30C4"/>
    <w:rsid w:val="002D34B6"/>
    <w:rsid w:val="002D6309"/>
    <w:rsid w:val="002D647F"/>
    <w:rsid w:val="002E045E"/>
    <w:rsid w:val="002F28CD"/>
    <w:rsid w:val="002F2CFB"/>
    <w:rsid w:val="002F5AE1"/>
    <w:rsid w:val="002F795E"/>
    <w:rsid w:val="003008CA"/>
    <w:rsid w:val="00315BF2"/>
    <w:rsid w:val="003161FC"/>
    <w:rsid w:val="003205A2"/>
    <w:rsid w:val="003224C8"/>
    <w:rsid w:val="003227C6"/>
    <w:rsid w:val="00325D89"/>
    <w:rsid w:val="00334518"/>
    <w:rsid w:val="00342029"/>
    <w:rsid w:val="00343177"/>
    <w:rsid w:val="003442C1"/>
    <w:rsid w:val="00346794"/>
    <w:rsid w:val="003522EC"/>
    <w:rsid w:val="00353D43"/>
    <w:rsid w:val="00354CE1"/>
    <w:rsid w:val="00355FA8"/>
    <w:rsid w:val="00362BC3"/>
    <w:rsid w:val="00364A1E"/>
    <w:rsid w:val="00364C1A"/>
    <w:rsid w:val="0036730E"/>
    <w:rsid w:val="00371AA0"/>
    <w:rsid w:val="0037749F"/>
    <w:rsid w:val="0038061A"/>
    <w:rsid w:val="00383B34"/>
    <w:rsid w:val="00384DF2"/>
    <w:rsid w:val="003948CD"/>
    <w:rsid w:val="00396AFF"/>
    <w:rsid w:val="003A31D8"/>
    <w:rsid w:val="003A40EE"/>
    <w:rsid w:val="003A7E19"/>
    <w:rsid w:val="003B19FB"/>
    <w:rsid w:val="003B214E"/>
    <w:rsid w:val="003B339B"/>
    <w:rsid w:val="003B36FC"/>
    <w:rsid w:val="003C0A5D"/>
    <w:rsid w:val="003C2AAF"/>
    <w:rsid w:val="003C37EF"/>
    <w:rsid w:val="003C4804"/>
    <w:rsid w:val="003D7C7B"/>
    <w:rsid w:val="003E4301"/>
    <w:rsid w:val="003E6703"/>
    <w:rsid w:val="003E6FD4"/>
    <w:rsid w:val="003F029A"/>
    <w:rsid w:val="003F3A36"/>
    <w:rsid w:val="003F4E9F"/>
    <w:rsid w:val="003F554A"/>
    <w:rsid w:val="003F71C0"/>
    <w:rsid w:val="004169C2"/>
    <w:rsid w:val="0042397D"/>
    <w:rsid w:val="00425F68"/>
    <w:rsid w:val="004264CF"/>
    <w:rsid w:val="004332EE"/>
    <w:rsid w:val="0043539E"/>
    <w:rsid w:val="00441415"/>
    <w:rsid w:val="00445286"/>
    <w:rsid w:val="0044592C"/>
    <w:rsid w:val="004461A4"/>
    <w:rsid w:val="00455EDB"/>
    <w:rsid w:val="004629FE"/>
    <w:rsid w:val="0046583B"/>
    <w:rsid w:val="0047153A"/>
    <w:rsid w:val="004743AF"/>
    <w:rsid w:val="004757E5"/>
    <w:rsid w:val="004841C6"/>
    <w:rsid w:val="0048676F"/>
    <w:rsid w:val="00486E65"/>
    <w:rsid w:val="00487505"/>
    <w:rsid w:val="00493986"/>
    <w:rsid w:val="00494396"/>
    <w:rsid w:val="004A0B09"/>
    <w:rsid w:val="004A2479"/>
    <w:rsid w:val="004A3092"/>
    <w:rsid w:val="004A35F9"/>
    <w:rsid w:val="004B3889"/>
    <w:rsid w:val="004B6274"/>
    <w:rsid w:val="004C05DC"/>
    <w:rsid w:val="004C3567"/>
    <w:rsid w:val="004C4CC1"/>
    <w:rsid w:val="004C6BCB"/>
    <w:rsid w:val="004D0A01"/>
    <w:rsid w:val="004D0BA6"/>
    <w:rsid w:val="004D10F8"/>
    <w:rsid w:val="004D2312"/>
    <w:rsid w:val="004D5C58"/>
    <w:rsid w:val="004E3F40"/>
    <w:rsid w:val="004E5373"/>
    <w:rsid w:val="004E63C4"/>
    <w:rsid w:val="004E6C7E"/>
    <w:rsid w:val="004F6BD9"/>
    <w:rsid w:val="0050020A"/>
    <w:rsid w:val="00504713"/>
    <w:rsid w:val="005124B4"/>
    <w:rsid w:val="00514774"/>
    <w:rsid w:val="0051499B"/>
    <w:rsid w:val="00514D0B"/>
    <w:rsid w:val="00520498"/>
    <w:rsid w:val="00522C06"/>
    <w:rsid w:val="00525469"/>
    <w:rsid w:val="00525596"/>
    <w:rsid w:val="00532592"/>
    <w:rsid w:val="00532927"/>
    <w:rsid w:val="00535F95"/>
    <w:rsid w:val="005377DA"/>
    <w:rsid w:val="00550824"/>
    <w:rsid w:val="00552D91"/>
    <w:rsid w:val="00553389"/>
    <w:rsid w:val="005568D3"/>
    <w:rsid w:val="00565E36"/>
    <w:rsid w:val="005666F4"/>
    <w:rsid w:val="0057209A"/>
    <w:rsid w:val="0057715A"/>
    <w:rsid w:val="005771FC"/>
    <w:rsid w:val="005815E7"/>
    <w:rsid w:val="00582E94"/>
    <w:rsid w:val="00584517"/>
    <w:rsid w:val="00585FE6"/>
    <w:rsid w:val="005949CE"/>
    <w:rsid w:val="005A5A7B"/>
    <w:rsid w:val="005B0FF3"/>
    <w:rsid w:val="005C57C8"/>
    <w:rsid w:val="005C78A1"/>
    <w:rsid w:val="005D3E03"/>
    <w:rsid w:val="005D47B4"/>
    <w:rsid w:val="005E188F"/>
    <w:rsid w:val="005E31AE"/>
    <w:rsid w:val="005E5EC8"/>
    <w:rsid w:val="005E73ED"/>
    <w:rsid w:val="005F22BE"/>
    <w:rsid w:val="005F406D"/>
    <w:rsid w:val="005F6F03"/>
    <w:rsid w:val="005F79E3"/>
    <w:rsid w:val="006042A3"/>
    <w:rsid w:val="00604F4A"/>
    <w:rsid w:val="00605A7B"/>
    <w:rsid w:val="00607D1F"/>
    <w:rsid w:val="00622C93"/>
    <w:rsid w:val="00625503"/>
    <w:rsid w:val="0062652D"/>
    <w:rsid w:val="00626E16"/>
    <w:rsid w:val="0062779F"/>
    <w:rsid w:val="006307B4"/>
    <w:rsid w:val="00635C15"/>
    <w:rsid w:val="00641EF1"/>
    <w:rsid w:val="00644ABF"/>
    <w:rsid w:val="00647A60"/>
    <w:rsid w:val="006506AF"/>
    <w:rsid w:val="00654C7A"/>
    <w:rsid w:val="00660407"/>
    <w:rsid w:val="00662B00"/>
    <w:rsid w:val="00662D9C"/>
    <w:rsid w:val="00675793"/>
    <w:rsid w:val="00681146"/>
    <w:rsid w:val="00691DC6"/>
    <w:rsid w:val="006933EE"/>
    <w:rsid w:val="00693DAA"/>
    <w:rsid w:val="00694014"/>
    <w:rsid w:val="00694A4A"/>
    <w:rsid w:val="00695A36"/>
    <w:rsid w:val="006A05A7"/>
    <w:rsid w:val="006A1635"/>
    <w:rsid w:val="006A19BF"/>
    <w:rsid w:val="006A26C1"/>
    <w:rsid w:val="006B42DF"/>
    <w:rsid w:val="006B7A31"/>
    <w:rsid w:val="006C08AF"/>
    <w:rsid w:val="006C0D3B"/>
    <w:rsid w:val="006C65A0"/>
    <w:rsid w:val="006D1D71"/>
    <w:rsid w:val="006D33E4"/>
    <w:rsid w:val="006E11E6"/>
    <w:rsid w:val="006E4AD6"/>
    <w:rsid w:val="006E4BAD"/>
    <w:rsid w:val="006E6BAB"/>
    <w:rsid w:val="006F419C"/>
    <w:rsid w:val="006F669F"/>
    <w:rsid w:val="006F7AA1"/>
    <w:rsid w:val="0070575A"/>
    <w:rsid w:val="00706EB4"/>
    <w:rsid w:val="00707964"/>
    <w:rsid w:val="007079D3"/>
    <w:rsid w:val="00710698"/>
    <w:rsid w:val="007111A7"/>
    <w:rsid w:val="007166E9"/>
    <w:rsid w:val="007173E4"/>
    <w:rsid w:val="0072500E"/>
    <w:rsid w:val="00726ABC"/>
    <w:rsid w:val="00731CA1"/>
    <w:rsid w:val="007329E8"/>
    <w:rsid w:val="007340C3"/>
    <w:rsid w:val="00736825"/>
    <w:rsid w:val="007377E9"/>
    <w:rsid w:val="00743CBC"/>
    <w:rsid w:val="007453C1"/>
    <w:rsid w:val="007548F5"/>
    <w:rsid w:val="00755B1A"/>
    <w:rsid w:val="007607D4"/>
    <w:rsid w:val="00762AD6"/>
    <w:rsid w:val="00770935"/>
    <w:rsid w:val="00773B23"/>
    <w:rsid w:val="007753C1"/>
    <w:rsid w:val="00777CC1"/>
    <w:rsid w:val="00782769"/>
    <w:rsid w:val="0078409D"/>
    <w:rsid w:val="0078671A"/>
    <w:rsid w:val="007A4D57"/>
    <w:rsid w:val="007A65CA"/>
    <w:rsid w:val="007A7FB2"/>
    <w:rsid w:val="007B593C"/>
    <w:rsid w:val="007C0E63"/>
    <w:rsid w:val="007C0ED2"/>
    <w:rsid w:val="007C6C0E"/>
    <w:rsid w:val="007D0ABA"/>
    <w:rsid w:val="007E0FC5"/>
    <w:rsid w:val="007E3AE0"/>
    <w:rsid w:val="007E574D"/>
    <w:rsid w:val="007F6488"/>
    <w:rsid w:val="007F675E"/>
    <w:rsid w:val="007F787F"/>
    <w:rsid w:val="00803AFD"/>
    <w:rsid w:val="008049A6"/>
    <w:rsid w:val="0081004E"/>
    <w:rsid w:val="0081086F"/>
    <w:rsid w:val="008109C4"/>
    <w:rsid w:val="00814BD5"/>
    <w:rsid w:val="00815C0A"/>
    <w:rsid w:val="00820229"/>
    <w:rsid w:val="00821CDE"/>
    <w:rsid w:val="00825F16"/>
    <w:rsid w:val="00826B49"/>
    <w:rsid w:val="0083146E"/>
    <w:rsid w:val="0083218D"/>
    <w:rsid w:val="0083290B"/>
    <w:rsid w:val="00835071"/>
    <w:rsid w:val="00840052"/>
    <w:rsid w:val="00843096"/>
    <w:rsid w:val="00843721"/>
    <w:rsid w:val="00845A48"/>
    <w:rsid w:val="008462B9"/>
    <w:rsid w:val="00846625"/>
    <w:rsid w:val="00846726"/>
    <w:rsid w:val="00846F59"/>
    <w:rsid w:val="00856D70"/>
    <w:rsid w:val="00864FBF"/>
    <w:rsid w:val="00865451"/>
    <w:rsid w:val="0086726D"/>
    <w:rsid w:val="00867611"/>
    <w:rsid w:val="00867C07"/>
    <w:rsid w:val="00883F7B"/>
    <w:rsid w:val="0088420B"/>
    <w:rsid w:val="008A1959"/>
    <w:rsid w:val="008B0471"/>
    <w:rsid w:val="008B0F42"/>
    <w:rsid w:val="008B5211"/>
    <w:rsid w:val="008D2D52"/>
    <w:rsid w:val="008D3CE4"/>
    <w:rsid w:val="008D52BD"/>
    <w:rsid w:val="008E358B"/>
    <w:rsid w:val="008E7957"/>
    <w:rsid w:val="008F1DB1"/>
    <w:rsid w:val="008F2947"/>
    <w:rsid w:val="008F5A28"/>
    <w:rsid w:val="009021DB"/>
    <w:rsid w:val="00911F42"/>
    <w:rsid w:val="00917219"/>
    <w:rsid w:val="00920844"/>
    <w:rsid w:val="009212AA"/>
    <w:rsid w:val="00921B90"/>
    <w:rsid w:val="00923FBC"/>
    <w:rsid w:val="00931C1B"/>
    <w:rsid w:val="0093599A"/>
    <w:rsid w:val="00937895"/>
    <w:rsid w:val="0094216C"/>
    <w:rsid w:val="0094378E"/>
    <w:rsid w:val="0094436B"/>
    <w:rsid w:val="00950283"/>
    <w:rsid w:val="0095112A"/>
    <w:rsid w:val="00952118"/>
    <w:rsid w:val="00963BE9"/>
    <w:rsid w:val="009656A5"/>
    <w:rsid w:val="00966E91"/>
    <w:rsid w:val="00972C2D"/>
    <w:rsid w:val="009734E4"/>
    <w:rsid w:val="00976EB5"/>
    <w:rsid w:val="00977B8D"/>
    <w:rsid w:val="00977EEB"/>
    <w:rsid w:val="00984BE2"/>
    <w:rsid w:val="009864FA"/>
    <w:rsid w:val="0099188D"/>
    <w:rsid w:val="0099232A"/>
    <w:rsid w:val="0099461A"/>
    <w:rsid w:val="009A126D"/>
    <w:rsid w:val="009A1297"/>
    <w:rsid w:val="009A7060"/>
    <w:rsid w:val="009B1CCC"/>
    <w:rsid w:val="009C3245"/>
    <w:rsid w:val="009C3498"/>
    <w:rsid w:val="009C4F8B"/>
    <w:rsid w:val="009C6C92"/>
    <w:rsid w:val="009D1E10"/>
    <w:rsid w:val="009D31E6"/>
    <w:rsid w:val="009D6BE7"/>
    <w:rsid w:val="009D79D4"/>
    <w:rsid w:val="009D7D16"/>
    <w:rsid w:val="009E0A70"/>
    <w:rsid w:val="009E122C"/>
    <w:rsid w:val="009E1465"/>
    <w:rsid w:val="009E5FEB"/>
    <w:rsid w:val="009E7CBD"/>
    <w:rsid w:val="009F2C34"/>
    <w:rsid w:val="009F5EF3"/>
    <w:rsid w:val="00A02918"/>
    <w:rsid w:val="00A07A1D"/>
    <w:rsid w:val="00A108C4"/>
    <w:rsid w:val="00A13127"/>
    <w:rsid w:val="00A22E4A"/>
    <w:rsid w:val="00A231E6"/>
    <w:rsid w:val="00A2687C"/>
    <w:rsid w:val="00A26B9E"/>
    <w:rsid w:val="00A27FA2"/>
    <w:rsid w:val="00A303F0"/>
    <w:rsid w:val="00A35AC2"/>
    <w:rsid w:val="00A375FC"/>
    <w:rsid w:val="00A43F8F"/>
    <w:rsid w:val="00A513DC"/>
    <w:rsid w:val="00A61B50"/>
    <w:rsid w:val="00A73336"/>
    <w:rsid w:val="00A7590C"/>
    <w:rsid w:val="00A8197F"/>
    <w:rsid w:val="00A85972"/>
    <w:rsid w:val="00A93EFD"/>
    <w:rsid w:val="00A95832"/>
    <w:rsid w:val="00A95CA7"/>
    <w:rsid w:val="00AA1605"/>
    <w:rsid w:val="00AA471A"/>
    <w:rsid w:val="00AA57A4"/>
    <w:rsid w:val="00AA60A5"/>
    <w:rsid w:val="00AB225A"/>
    <w:rsid w:val="00AB3339"/>
    <w:rsid w:val="00AB404E"/>
    <w:rsid w:val="00AB4A58"/>
    <w:rsid w:val="00AB76C8"/>
    <w:rsid w:val="00AB78BC"/>
    <w:rsid w:val="00AB7FA7"/>
    <w:rsid w:val="00AC448E"/>
    <w:rsid w:val="00AC5673"/>
    <w:rsid w:val="00AE1DB9"/>
    <w:rsid w:val="00AE3151"/>
    <w:rsid w:val="00AE4EE2"/>
    <w:rsid w:val="00AF3C57"/>
    <w:rsid w:val="00AF71F1"/>
    <w:rsid w:val="00B059F8"/>
    <w:rsid w:val="00B201F4"/>
    <w:rsid w:val="00B22ADC"/>
    <w:rsid w:val="00B249A0"/>
    <w:rsid w:val="00B30896"/>
    <w:rsid w:val="00B31BFB"/>
    <w:rsid w:val="00B417C9"/>
    <w:rsid w:val="00B43235"/>
    <w:rsid w:val="00B45EF8"/>
    <w:rsid w:val="00B56011"/>
    <w:rsid w:val="00B6396E"/>
    <w:rsid w:val="00B64510"/>
    <w:rsid w:val="00B653D4"/>
    <w:rsid w:val="00B6622E"/>
    <w:rsid w:val="00B706D7"/>
    <w:rsid w:val="00B733B0"/>
    <w:rsid w:val="00B76F77"/>
    <w:rsid w:val="00B803D3"/>
    <w:rsid w:val="00B82952"/>
    <w:rsid w:val="00B82FC6"/>
    <w:rsid w:val="00B860C4"/>
    <w:rsid w:val="00B91B2A"/>
    <w:rsid w:val="00B939F2"/>
    <w:rsid w:val="00B9629B"/>
    <w:rsid w:val="00BA5958"/>
    <w:rsid w:val="00BA6D2E"/>
    <w:rsid w:val="00BA7C7F"/>
    <w:rsid w:val="00BB1B57"/>
    <w:rsid w:val="00BB6AD9"/>
    <w:rsid w:val="00BC3F74"/>
    <w:rsid w:val="00BD431C"/>
    <w:rsid w:val="00BD6188"/>
    <w:rsid w:val="00BF056C"/>
    <w:rsid w:val="00BF1F34"/>
    <w:rsid w:val="00BF2267"/>
    <w:rsid w:val="00BF29EB"/>
    <w:rsid w:val="00BF6134"/>
    <w:rsid w:val="00BF7D92"/>
    <w:rsid w:val="00C01227"/>
    <w:rsid w:val="00C02473"/>
    <w:rsid w:val="00C06C8B"/>
    <w:rsid w:val="00C250EC"/>
    <w:rsid w:val="00C315E2"/>
    <w:rsid w:val="00C34C22"/>
    <w:rsid w:val="00C358EE"/>
    <w:rsid w:val="00C37D02"/>
    <w:rsid w:val="00C40856"/>
    <w:rsid w:val="00C50551"/>
    <w:rsid w:val="00C5251E"/>
    <w:rsid w:val="00C530A4"/>
    <w:rsid w:val="00C559BF"/>
    <w:rsid w:val="00C56FDD"/>
    <w:rsid w:val="00C645E6"/>
    <w:rsid w:val="00C660F6"/>
    <w:rsid w:val="00C67929"/>
    <w:rsid w:val="00C71902"/>
    <w:rsid w:val="00C7193E"/>
    <w:rsid w:val="00C746BC"/>
    <w:rsid w:val="00C8057F"/>
    <w:rsid w:val="00C854A7"/>
    <w:rsid w:val="00C94D14"/>
    <w:rsid w:val="00C953F1"/>
    <w:rsid w:val="00C96E66"/>
    <w:rsid w:val="00CA5DBA"/>
    <w:rsid w:val="00CA5FFC"/>
    <w:rsid w:val="00CB029C"/>
    <w:rsid w:val="00CB0F23"/>
    <w:rsid w:val="00CB2C36"/>
    <w:rsid w:val="00CB2D41"/>
    <w:rsid w:val="00CB4B6F"/>
    <w:rsid w:val="00CB6E15"/>
    <w:rsid w:val="00CC4D0A"/>
    <w:rsid w:val="00CC5896"/>
    <w:rsid w:val="00CC5F94"/>
    <w:rsid w:val="00CD1714"/>
    <w:rsid w:val="00CD17D8"/>
    <w:rsid w:val="00CD192C"/>
    <w:rsid w:val="00CD22C0"/>
    <w:rsid w:val="00CE5AD5"/>
    <w:rsid w:val="00CE796A"/>
    <w:rsid w:val="00CF2EA5"/>
    <w:rsid w:val="00CF2F9E"/>
    <w:rsid w:val="00CF434F"/>
    <w:rsid w:val="00D00B7B"/>
    <w:rsid w:val="00D1162D"/>
    <w:rsid w:val="00D14EAE"/>
    <w:rsid w:val="00D1776D"/>
    <w:rsid w:val="00D26B71"/>
    <w:rsid w:val="00D273BB"/>
    <w:rsid w:val="00D35CC8"/>
    <w:rsid w:val="00D36686"/>
    <w:rsid w:val="00D43F76"/>
    <w:rsid w:val="00D523FF"/>
    <w:rsid w:val="00D62D91"/>
    <w:rsid w:val="00D63926"/>
    <w:rsid w:val="00D63EE0"/>
    <w:rsid w:val="00D64FA1"/>
    <w:rsid w:val="00D65935"/>
    <w:rsid w:val="00D6601E"/>
    <w:rsid w:val="00D82564"/>
    <w:rsid w:val="00D835B3"/>
    <w:rsid w:val="00D86F66"/>
    <w:rsid w:val="00D95CA7"/>
    <w:rsid w:val="00D978B7"/>
    <w:rsid w:val="00DA71AA"/>
    <w:rsid w:val="00DB02CC"/>
    <w:rsid w:val="00DB2883"/>
    <w:rsid w:val="00DB69BD"/>
    <w:rsid w:val="00DB70DA"/>
    <w:rsid w:val="00DD2F97"/>
    <w:rsid w:val="00DD7BB7"/>
    <w:rsid w:val="00DE2806"/>
    <w:rsid w:val="00DE6CC1"/>
    <w:rsid w:val="00DE7BE3"/>
    <w:rsid w:val="00DF2591"/>
    <w:rsid w:val="00DF6573"/>
    <w:rsid w:val="00DF6AC0"/>
    <w:rsid w:val="00DF7DE8"/>
    <w:rsid w:val="00E04367"/>
    <w:rsid w:val="00E06333"/>
    <w:rsid w:val="00E075F9"/>
    <w:rsid w:val="00E113C8"/>
    <w:rsid w:val="00E16704"/>
    <w:rsid w:val="00E229C3"/>
    <w:rsid w:val="00E235ED"/>
    <w:rsid w:val="00E24160"/>
    <w:rsid w:val="00E24DD8"/>
    <w:rsid w:val="00E250B4"/>
    <w:rsid w:val="00E25E3A"/>
    <w:rsid w:val="00E279D5"/>
    <w:rsid w:val="00E3074E"/>
    <w:rsid w:val="00E33A33"/>
    <w:rsid w:val="00E34E13"/>
    <w:rsid w:val="00E36E62"/>
    <w:rsid w:val="00E4068E"/>
    <w:rsid w:val="00E4426E"/>
    <w:rsid w:val="00E46C0C"/>
    <w:rsid w:val="00E47D88"/>
    <w:rsid w:val="00E50223"/>
    <w:rsid w:val="00E53C26"/>
    <w:rsid w:val="00E55F85"/>
    <w:rsid w:val="00E5763D"/>
    <w:rsid w:val="00E610D8"/>
    <w:rsid w:val="00E620BC"/>
    <w:rsid w:val="00E637D2"/>
    <w:rsid w:val="00E66B9A"/>
    <w:rsid w:val="00E724A7"/>
    <w:rsid w:val="00E724D0"/>
    <w:rsid w:val="00E825BF"/>
    <w:rsid w:val="00E831F5"/>
    <w:rsid w:val="00E83D2F"/>
    <w:rsid w:val="00E86868"/>
    <w:rsid w:val="00E86E1D"/>
    <w:rsid w:val="00E91974"/>
    <w:rsid w:val="00E92D0D"/>
    <w:rsid w:val="00E96343"/>
    <w:rsid w:val="00EA1DF7"/>
    <w:rsid w:val="00EA4160"/>
    <w:rsid w:val="00EB3428"/>
    <w:rsid w:val="00EB56BA"/>
    <w:rsid w:val="00EB58FA"/>
    <w:rsid w:val="00EC1462"/>
    <w:rsid w:val="00ED0C86"/>
    <w:rsid w:val="00EE65E8"/>
    <w:rsid w:val="00EF2237"/>
    <w:rsid w:val="00EF2365"/>
    <w:rsid w:val="00EF25A7"/>
    <w:rsid w:val="00EF34A8"/>
    <w:rsid w:val="00EF4532"/>
    <w:rsid w:val="00EF5C7E"/>
    <w:rsid w:val="00F04BF7"/>
    <w:rsid w:val="00F069DE"/>
    <w:rsid w:val="00F22975"/>
    <w:rsid w:val="00F2331D"/>
    <w:rsid w:val="00F271FC"/>
    <w:rsid w:val="00F27900"/>
    <w:rsid w:val="00F3133C"/>
    <w:rsid w:val="00F3503F"/>
    <w:rsid w:val="00F376CD"/>
    <w:rsid w:val="00F432E6"/>
    <w:rsid w:val="00F52717"/>
    <w:rsid w:val="00F5351C"/>
    <w:rsid w:val="00F55019"/>
    <w:rsid w:val="00F64A52"/>
    <w:rsid w:val="00F651C2"/>
    <w:rsid w:val="00F65DB6"/>
    <w:rsid w:val="00F714DB"/>
    <w:rsid w:val="00F74DA1"/>
    <w:rsid w:val="00F7525B"/>
    <w:rsid w:val="00F757E2"/>
    <w:rsid w:val="00F75DF5"/>
    <w:rsid w:val="00F81AA4"/>
    <w:rsid w:val="00F92108"/>
    <w:rsid w:val="00F934D2"/>
    <w:rsid w:val="00F977D6"/>
    <w:rsid w:val="00FA2B41"/>
    <w:rsid w:val="00FA3A26"/>
    <w:rsid w:val="00FA59E8"/>
    <w:rsid w:val="00FB520D"/>
    <w:rsid w:val="00FB73F3"/>
    <w:rsid w:val="00FC02C8"/>
    <w:rsid w:val="00FC6C5D"/>
    <w:rsid w:val="00FD025A"/>
    <w:rsid w:val="00FE0AF8"/>
    <w:rsid w:val="00FE0CDF"/>
    <w:rsid w:val="00FE19CC"/>
    <w:rsid w:val="00F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CD714E70-3D4E-4136-9D7E-22F3A07C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  <w:rsid w:val="00E36E62"/>
    <w:pPr>
      <w:spacing w:after="0" w:line="240" w:lineRule="auto"/>
    </w:pPr>
    <w:rPr>
      <w:lang w:eastAsia="sl-SI"/>
    </w:rPr>
  </w:style>
  <w:style w:type="paragraph" w:styleId="Naslov1">
    <w:name w:val="heading 1"/>
    <w:basedOn w:val="Navaden"/>
    <w:next w:val="Navaden"/>
    <w:link w:val="Naslov1Znak"/>
    <w:qFormat/>
    <w:rsid w:val="002A5885"/>
    <w:pPr>
      <w:keepNext/>
      <w:keepLines/>
      <w:outlineLvl w:val="0"/>
    </w:pPr>
    <w:rPr>
      <w:rFonts w:eastAsia="Times New Roman" w:cstheme="minorHAnsi"/>
      <w:b/>
      <w:bCs/>
      <w:sz w:val="32"/>
      <w:szCs w:val="28"/>
    </w:rPr>
  </w:style>
  <w:style w:type="paragraph" w:styleId="Naslov2">
    <w:name w:val="heading 2"/>
    <w:basedOn w:val="Naslov1"/>
    <w:next w:val="Navaden"/>
    <w:link w:val="Naslov2Znak"/>
    <w:unhideWhenUsed/>
    <w:qFormat/>
    <w:rsid w:val="003F3A36"/>
    <w:pPr>
      <w:numPr>
        <w:ilvl w:val="1"/>
      </w:numPr>
      <w:outlineLvl w:val="1"/>
    </w:pPr>
    <w:rPr>
      <w:sz w:val="28"/>
      <w:szCs w:val="26"/>
    </w:rPr>
  </w:style>
  <w:style w:type="paragraph" w:styleId="Naslov3">
    <w:name w:val="heading 3"/>
    <w:basedOn w:val="Navaden"/>
    <w:next w:val="Navaden"/>
    <w:link w:val="Naslov3Znak"/>
    <w:unhideWhenUsed/>
    <w:qFormat/>
    <w:rsid w:val="00CB4B6F"/>
    <w:pPr>
      <w:outlineLvl w:val="2"/>
    </w:pPr>
    <w:rPr>
      <w:b/>
      <w:sz w:val="24"/>
    </w:rPr>
  </w:style>
  <w:style w:type="paragraph" w:styleId="Naslov4">
    <w:name w:val="heading 4"/>
    <w:basedOn w:val="Naslov3"/>
    <w:next w:val="Navaden"/>
    <w:link w:val="Naslov4Znak"/>
    <w:autoRedefine/>
    <w:qFormat/>
    <w:rsid w:val="00675793"/>
    <w:pPr>
      <w:numPr>
        <w:ilvl w:val="3"/>
      </w:numPr>
      <w:outlineLvl w:val="3"/>
    </w:pPr>
    <w:rPr>
      <w:rFonts w:eastAsia="Times New Roman" w:cstheme="minorHAnsi"/>
      <w:b w:val="0"/>
      <w:kern w:val="28"/>
      <w:sz w:val="22"/>
      <w:u w:val="single"/>
    </w:rPr>
  </w:style>
  <w:style w:type="paragraph" w:styleId="Naslov5">
    <w:name w:val="heading 5"/>
    <w:basedOn w:val="Navaden"/>
    <w:next w:val="Navaden"/>
    <w:link w:val="Naslov5Znak"/>
    <w:qFormat/>
    <w:rsid w:val="00CC5896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Helv"/>
      <w:b/>
      <w:bCs/>
      <w:i/>
      <w:iCs/>
      <w:color w:val="000000"/>
      <w:sz w:val="26"/>
      <w:szCs w:val="26"/>
    </w:rPr>
  </w:style>
  <w:style w:type="paragraph" w:styleId="Naslov6">
    <w:name w:val="heading 6"/>
    <w:basedOn w:val="Navaden"/>
    <w:next w:val="Navaden"/>
    <w:link w:val="Naslov6Znak"/>
    <w:qFormat/>
    <w:rsid w:val="00CC589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Helv"/>
      <w:b/>
      <w:bCs/>
      <w:color w:val="000000"/>
    </w:rPr>
  </w:style>
  <w:style w:type="paragraph" w:styleId="Naslov7">
    <w:name w:val="heading 7"/>
    <w:basedOn w:val="Navaden"/>
    <w:next w:val="Navaden"/>
    <w:link w:val="Naslov7Znak"/>
    <w:qFormat/>
    <w:rsid w:val="00CC5896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Helv"/>
      <w:color w:val="000000"/>
    </w:rPr>
  </w:style>
  <w:style w:type="paragraph" w:styleId="Naslov8">
    <w:name w:val="heading 8"/>
    <w:basedOn w:val="Navaden"/>
    <w:next w:val="Navaden"/>
    <w:link w:val="Naslov8Znak"/>
    <w:qFormat/>
    <w:rsid w:val="00CC5896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Helv"/>
      <w:i/>
      <w:iCs/>
      <w:color w:val="000000"/>
    </w:rPr>
  </w:style>
  <w:style w:type="paragraph" w:styleId="Naslov9">
    <w:name w:val="heading 9"/>
    <w:basedOn w:val="Navaden"/>
    <w:next w:val="Navaden"/>
    <w:link w:val="Naslov9Znak"/>
    <w:qFormat/>
    <w:rsid w:val="00CC589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2A5885"/>
    <w:rPr>
      <w:rFonts w:eastAsia="Times New Roman" w:cstheme="minorHAnsi"/>
      <w:b/>
      <w:bCs/>
      <w:sz w:val="32"/>
      <w:szCs w:val="28"/>
      <w:lang w:eastAsia="sl-SI"/>
    </w:rPr>
  </w:style>
  <w:style w:type="character" w:customStyle="1" w:styleId="Naslov2Znak">
    <w:name w:val="Naslov 2 Znak"/>
    <w:basedOn w:val="Privzetapisavaodstavka"/>
    <w:link w:val="Naslov2"/>
    <w:rsid w:val="003F3A36"/>
    <w:rPr>
      <w:rFonts w:eastAsia="Times New Roman" w:cstheme="minorHAnsi"/>
      <w:b/>
      <w:bCs/>
      <w:sz w:val="28"/>
      <w:szCs w:val="26"/>
      <w:lang w:eastAsia="sl-SI"/>
    </w:rPr>
  </w:style>
  <w:style w:type="paragraph" w:customStyle="1" w:styleId="Vir">
    <w:name w:val="Vir"/>
    <w:basedOn w:val="Navaden"/>
    <w:qFormat/>
    <w:rsid w:val="00DF6573"/>
    <w:rPr>
      <w:sz w:val="18"/>
    </w:rPr>
  </w:style>
  <w:style w:type="paragraph" w:styleId="Kazalovsebine4">
    <w:name w:val="toc 4"/>
    <w:basedOn w:val="Navaden"/>
    <w:next w:val="Navaden"/>
    <w:uiPriority w:val="39"/>
    <w:rsid w:val="007A4D57"/>
    <w:pPr>
      <w:tabs>
        <w:tab w:val="right" w:leader="dot" w:pos="9061"/>
      </w:tabs>
      <w:ind w:left="851"/>
    </w:pPr>
    <w:rPr>
      <w:rFonts w:eastAsia="Times New Roman" w:cs="Helv"/>
      <w:noProof/>
      <w:color w:val="000000"/>
      <w:sz w:val="20"/>
      <w:szCs w:val="20"/>
    </w:rPr>
  </w:style>
  <w:style w:type="paragraph" w:styleId="Kazalovsebine3">
    <w:name w:val="toc 3"/>
    <w:basedOn w:val="Navaden"/>
    <w:next w:val="Navaden"/>
    <w:autoRedefine/>
    <w:uiPriority w:val="39"/>
    <w:unhideWhenUsed/>
    <w:rsid w:val="00E96343"/>
    <w:pPr>
      <w:spacing w:after="100"/>
      <w:ind w:left="440"/>
    </w:pPr>
  </w:style>
  <w:style w:type="table" w:styleId="Srednjamrea3poudarek3">
    <w:name w:val="Medium Grid 3 Accent 3"/>
    <w:basedOn w:val="Navadnatabela"/>
    <w:uiPriority w:val="69"/>
    <w:rsid w:val="00445286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  <w:vAlign w:val="center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character" w:customStyle="1" w:styleId="Naslov3Znak">
    <w:name w:val="Naslov 3 Znak"/>
    <w:basedOn w:val="Privzetapisavaodstavka"/>
    <w:link w:val="Naslov3"/>
    <w:rsid w:val="00CB4B6F"/>
    <w:rPr>
      <w:b/>
      <w:sz w:val="24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CC5896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CC5896"/>
    <w:pPr>
      <w:spacing w:after="100"/>
      <w:ind w:left="220"/>
    </w:pPr>
  </w:style>
  <w:style w:type="character" w:customStyle="1" w:styleId="Naslov4Znak">
    <w:name w:val="Naslov 4 Znak"/>
    <w:basedOn w:val="Privzetapisavaodstavka"/>
    <w:link w:val="Naslov4"/>
    <w:rsid w:val="00675793"/>
    <w:rPr>
      <w:rFonts w:eastAsia="Times New Roman" w:cstheme="minorHAnsi"/>
      <w:kern w:val="28"/>
      <w:u w:val="single"/>
      <w:lang w:eastAsia="sl-SI"/>
    </w:rPr>
  </w:style>
  <w:style w:type="character" w:customStyle="1" w:styleId="Naslov5Znak">
    <w:name w:val="Naslov 5 Znak"/>
    <w:basedOn w:val="Privzetapisavaodstavka"/>
    <w:link w:val="Naslov5"/>
    <w:rsid w:val="00CC5896"/>
    <w:rPr>
      <w:rFonts w:ascii="Arial" w:eastAsia="Times New Roman" w:hAnsi="Arial" w:cs="Helv"/>
      <w:b/>
      <w:bCs/>
      <w:i/>
      <w:iCs/>
      <w:color w:val="000000"/>
      <w:sz w:val="26"/>
      <w:szCs w:val="26"/>
      <w:lang w:eastAsia="sl-SI"/>
    </w:rPr>
  </w:style>
  <w:style w:type="character" w:customStyle="1" w:styleId="Naslov6Znak">
    <w:name w:val="Naslov 6 Znak"/>
    <w:basedOn w:val="Privzetapisavaodstavka"/>
    <w:link w:val="Naslov6"/>
    <w:rsid w:val="00CC5896"/>
    <w:rPr>
      <w:rFonts w:ascii="Times New Roman" w:eastAsia="Times New Roman" w:hAnsi="Times New Roman" w:cs="Helv"/>
      <w:b/>
      <w:bCs/>
      <w:color w:val="000000"/>
      <w:lang w:eastAsia="sl-SI"/>
    </w:rPr>
  </w:style>
  <w:style w:type="character" w:customStyle="1" w:styleId="Naslov7Znak">
    <w:name w:val="Naslov 7 Znak"/>
    <w:basedOn w:val="Privzetapisavaodstavka"/>
    <w:link w:val="Naslov7"/>
    <w:rsid w:val="00CC5896"/>
    <w:rPr>
      <w:rFonts w:ascii="Times New Roman" w:eastAsia="Times New Roman" w:hAnsi="Times New Roman" w:cs="Helv"/>
      <w:color w:val="000000"/>
      <w:lang w:eastAsia="sl-SI"/>
    </w:rPr>
  </w:style>
  <w:style w:type="character" w:customStyle="1" w:styleId="Naslov8Znak">
    <w:name w:val="Naslov 8 Znak"/>
    <w:basedOn w:val="Privzetapisavaodstavka"/>
    <w:link w:val="Naslov8"/>
    <w:rsid w:val="00CC5896"/>
    <w:rPr>
      <w:rFonts w:ascii="Times New Roman" w:eastAsia="Times New Roman" w:hAnsi="Times New Roman" w:cs="Helv"/>
      <w:i/>
      <w:iCs/>
      <w:color w:val="000000"/>
      <w:lang w:eastAsia="sl-SI"/>
    </w:rPr>
  </w:style>
  <w:style w:type="character" w:customStyle="1" w:styleId="Naslov9Znak">
    <w:name w:val="Naslov 9 Znak"/>
    <w:basedOn w:val="Privzetapisavaodstavka"/>
    <w:link w:val="Naslov9"/>
    <w:rsid w:val="00CC5896"/>
    <w:rPr>
      <w:rFonts w:ascii="Arial" w:eastAsia="Times New Roman" w:hAnsi="Arial" w:cs="Arial"/>
      <w:color w:val="000000"/>
      <w:lang w:eastAsia="sl-SI"/>
    </w:rPr>
  </w:style>
  <w:style w:type="paragraph" w:styleId="Glava">
    <w:name w:val="header"/>
    <w:aliases w:val="Header Char Char,Header1 Char Char,Header Char Char Char Char,Header Char Char Char"/>
    <w:basedOn w:val="Navaden"/>
    <w:link w:val="GlavaZnak"/>
    <w:rsid w:val="00CC5896"/>
    <w:pPr>
      <w:tabs>
        <w:tab w:val="center" w:pos="4536"/>
        <w:tab w:val="right" w:pos="9072"/>
      </w:tabs>
    </w:pPr>
    <w:rPr>
      <w:rFonts w:ascii="Arial" w:eastAsia="Times New Roman" w:hAnsi="Arial" w:cs="Helv"/>
      <w:color w:val="000000"/>
    </w:rPr>
  </w:style>
  <w:style w:type="character" w:customStyle="1" w:styleId="GlavaZnak">
    <w:name w:val="Glava Znak"/>
    <w:aliases w:val="Header Char Char Znak,Header1 Char Char Znak,Header Char Char Char Char Znak,Header Char Char Char Znak"/>
    <w:basedOn w:val="Privzetapisavaodstavka"/>
    <w:link w:val="Glava"/>
    <w:rsid w:val="00CC5896"/>
    <w:rPr>
      <w:rFonts w:ascii="Arial" w:eastAsia="Times New Roman" w:hAnsi="Arial" w:cs="Helv"/>
      <w:color w:val="000000"/>
      <w:lang w:eastAsia="sl-SI"/>
    </w:rPr>
  </w:style>
  <w:style w:type="table" w:styleId="Tabelapreprosta1">
    <w:name w:val="Table Simple 1"/>
    <w:basedOn w:val="Navadnatabela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12" w:space="0" w:color="008000"/>
        <w:left w:val="single" w:sz="4" w:space="0" w:color="008000"/>
        <w:bottom w:val="single" w:sz="12" w:space="0" w:color="008000"/>
        <w:right w:val="single" w:sz="4" w:space="0" w:color="008000"/>
        <w:insideH w:val="single" w:sz="4" w:space="0" w:color="808080"/>
        <w:insideV w:val="single" w:sz="4" w:space="0" w:color="808080"/>
      </w:tblBorders>
    </w:tblPr>
    <w:tcPr>
      <w:shd w:val="clear" w:color="auto" w:fill="auto"/>
    </w:tcPr>
    <w:tblStylePr w:type="firstRow">
      <w:tblPr/>
      <w:tcPr>
        <w:shd w:val="clear" w:color="auto" w:fill="E0E0E0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iperpovezava">
    <w:name w:val="Hyperlink"/>
    <w:uiPriority w:val="99"/>
    <w:rsid w:val="00CC5896"/>
    <w:rPr>
      <w:color w:val="0000FF"/>
      <w:u w:val="single"/>
    </w:rPr>
  </w:style>
  <w:style w:type="paragraph" w:styleId="Noga">
    <w:name w:val="footer"/>
    <w:basedOn w:val="Navaden"/>
    <w:link w:val="NogaZnak"/>
    <w:uiPriority w:val="99"/>
    <w:rsid w:val="00CC5896"/>
    <w:pPr>
      <w:tabs>
        <w:tab w:val="center" w:pos="4536"/>
        <w:tab w:val="right" w:pos="9072"/>
      </w:tabs>
    </w:pPr>
    <w:rPr>
      <w:rFonts w:ascii="Arial" w:eastAsia="Times New Roman" w:hAnsi="Arial" w:cs="Helv"/>
      <w:color w:val="000000"/>
    </w:rPr>
  </w:style>
  <w:style w:type="character" w:customStyle="1" w:styleId="NogaZnak">
    <w:name w:val="Noga Znak"/>
    <w:basedOn w:val="Privzetapisavaodstavka"/>
    <w:link w:val="Noga"/>
    <w:uiPriority w:val="99"/>
    <w:rsid w:val="00CC5896"/>
    <w:rPr>
      <w:rFonts w:ascii="Arial" w:eastAsia="Times New Roman" w:hAnsi="Arial" w:cs="Helv"/>
      <w:color w:val="000000"/>
      <w:lang w:eastAsia="sl-SI"/>
    </w:rPr>
  </w:style>
  <w:style w:type="table" w:styleId="Tabelamrea">
    <w:name w:val="Table Grid"/>
    <w:basedOn w:val="Navadnatabela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protnaopomba-sklic">
    <w:name w:val="footnote reference"/>
    <w:semiHidden/>
    <w:rsid w:val="00CC5896"/>
    <w:rPr>
      <w:vertAlign w:val="superscript"/>
    </w:rPr>
  </w:style>
  <w:style w:type="paragraph" w:customStyle="1" w:styleId="SlogNaslov4Krepko">
    <w:name w:val="Slog Naslov 4 + Krepko"/>
    <w:basedOn w:val="Naslov4"/>
    <w:rsid w:val="00CC5896"/>
  </w:style>
  <w:style w:type="character" w:styleId="Poudarek">
    <w:name w:val="Emphasis"/>
    <w:qFormat/>
    <w:rsid w:val="00CC5896"/>
    <w:rPr>
      <w:i/>
      <w:iCs/>
    </w:rPr>
  </w:style>
  <w:style w:type="paragraph" w:styleId="Navadensplet">
    <w:name w:val="Normal (Web)"/>
    <w:basedOn w:val="Navaden"/>
    <w:rsid w:val="00CC58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apis">
    <w:name w:val="caption"/>
    <w:basedOn w:val="Navaden"/>
    <w:next w:val="Navaden"/>
    <w:autoRedefine/>
    <w:qFormat/>
    <w:rsid w:val="00455EDB"/>
    <w:pPr>
      <w:keepNext/>
      <w:spacing w:before="120" w:after="120"/>
    </w:pPr>
    <w:rPr>
      <w:rFonts w:ascii="Arial" w:eastAsia="Times New Roman" w:hAnsi="Arial" w:cs="Helv"/>
      <w:b/>
      <w:bCs/>
      <w:color w:val="000000"/>
      <w:sz w:val="20"/>
      <w:szCs w:val="20"/>
    </w:rPr>
  </w:style>
  <w:style w:type="paragraph" w:styleId="HTML-oblikovano">
    <w:name w:val="HTML Preformatted"/>
    <w:basedOn w:val="Navaden"/>
    <w:link w:val="HTML-oblikovanoZnak"/>
    <w:rsid w:val="00CC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rsid w:val="00CC5896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b1">
    <w:name w:val="b1"/>
    <w:rsid w:val="00CC589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CC5896"/>
    <w:rPr>
      <w:color w:val="0000FF"/>
    </w:rPr>
  </w:style>
  <w:style w:type="character" w:customStyle="1" w:styleId="pi1">
    <w:name w:val="pi1"/>
    <w:rsid w:val="00CC5896"/>
    <w:rPr>
      <w:color w:val="0000FF"/>
    </w:rPr>
  </w:style>
  <w:style w:type="character" w:customStyle="1" w:styleId="ci1">
    <w:name w:val="ci1"/>
    <w:rsid w:val="00CC5896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rsid w:val="00CC5896"/>
    <w:rPr>
      <w:color w:val="990000"/>
    </w:rPr>
  </w:style>
  <w:style w:type="character" w:customStyle="1" w:styleId="ns1">
    <w:name w:val="ns1"/>
    <w:rsid w:val="00CC5896"/>
    <w:rPr>
      <w:color w:val="FF0000"/>
    </w:rPr>
  </w:style>
  <w:style w:type="character" w:customStyle="1" w:styleId="tx1">
    <w:name w:val="tx1"/>
    <w:rsid w:val="00CC5896"/>
    <w:rPr>
      <w:b/>
      <w:bCs/>
    </w:rPr>
  </w:style>
  <w:style w:type="paragraph" w:styleId="Sprotnaopomba-besedilo">
    <w:name w:val="footnote text"/>
    <w:basedOn w:val="Navaden"/>
    <w:link w:val="Sprotnaopomba-besediloZnak"/>
    <w:semiHidden/>
    <w:rsid w:val="00CC5896"/>
    <w:rPr>
      <w:rFonts w:ascii="Arial" w:eastAsia="Times New Roman" w:hAnsi="Arial" w:cs="Helv"/>
      <w:color w:val="000000"/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CC5896"/>
    <w:rPr>
      <w:rFonts w:ascii="Arial" w:eastAsia="Times New Roman" w:hAnsi="Arial" w:cs="Helv"/>
      <w:color w:val="000000"/>
      <w:sz w:val="20"/>
      <w:szCs w:val="20"/>
      <w:lang w:eastAsia="sl-SI"/>
    </w:rPr>
  </w:style>
  <w:style w:type="paragraph" w:customStyle="1" w:styleId="SQLstavek">
    <w:name w:val="SQL stavek"/>
    <w:basedOn w:val="Navaden"/>
    <w:autoRedefine/>
    <w:rsid w:val="00CC5896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  <w:tabs>
        <w:tab w:val="left" w:pos="284"/>
        <w:tab w:val="left" w:pos="567"/>
        <w:tab w:val="left" w:pos="851"/>
        <w:tab w:val="left" w:pos="1134"/>
      </w:tabs>
    </w:pPr>
    <w:rPr>
      <w:rFonts w:ascii="Courier" w:eastAsia="Times New Roman" w:hAnsi="Courier" w:cs="Helv"/>
      <w:color w:val="008000"/>
      <w:sz w:val="16"/>
      <w:szCs w:val="20"/>
    </w:rPr>
  </w:style>
  <w:style w:type="paragraph" w:styleId="Besedilooblaka">
    <w:name w:val="Balloon Text"/>
    <w:basedOn w:val="Navaden"/>
    <w:link w:val="BesedilooblakaZnak"/>
    <w:semiHidden/>
    <w:rsid w:val="00CC5896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semiHidden/>
    <w:rsid w:val="00CC5896"/>
    <w:rPr>
      <w:rFonts w:ascii="Tahoma" w:eastAsia="Times New Roman" w:hAnsi="Tahoma" w:cs="Tahoma"/>
      <w:color w:val="000000"/>
      <w:sz w:val="16"/>
      <w:szCs w:val="16"/>
      <w:lang w:eastAsia="sl-SI"/>
    </w:rPr>
  </w:style>
  <w:style w:type="paragraph" w:styleId="Naslov">
    <w:name w:val="Title"/>
    <w:basedOn w:val="Navaden"/>
    <w:link w:val="NaslovZnak"/>
    <w:qFormat/>
    <w:rsid w:val="00CC5896"/>
    <w:pPr>
      <w:widowControl w:val="0"/>
      <w:spacing w:before="240"/>
      <w:jc w:val="center"/>
      <w:outlineLvl w:val="0"/>
    </w:pPr>
    <w:rPr>
      <w:rFonts w:ascii="Tahoma" w:eastAsia="Arial Unicode MS" w:hAnsi="Tahoma" w:cs="Tahoma"/>
      <w:b/>
      <w:bCs/>
      <w:i/>
      <w:kern w:val="28"/>
      <w:sz w:val="24"/>
      <w:szCs w:val="20"/>
    </w:rPr>
  </w:style>
  <w:style w:type="character" w:customStyle="1" w:styleId="NaslovZnak">
    <w:name w:val="Naslov Znak"/>
    <w:basedOn w:val="Privzetapisavaodstavka"/>
    <w:link w:val="Naslov"/>
    <w:rsid w:val="00CC5896"/>
    <w:rPr>
      <w:rFonts w:ascii="Tahoma" w:eastAsia="Arial Unicode MS" w:hAnsi="Tahoma" w:cs="Tahoma"/>
      <w:b/>
      <w:bCs/>
      <w:i/>
      <w:kern w:val="28"/>
      <w:sz w:val="24"/>
      <w:szCs w:val="20"/>
    </w:rPr>
  </w:style>
  <w:style w:type="paragraph" w:customStyle="1" w:styleId="SlogSQLstavekPrvavrstica125cm">
    <w:name w:val="Slog SQL stavek + Prva vrstica:  125 cm"/>
    <w:basedOn w:val="SQLstavek"/>
    <w:rsid w:val="00CC5896"/>
    <w:pPr>
      <w:tabs>
        <w:tab w:val="left" w:pos="142"/>
      </w:tabs>
      <w:ind w:firstLine="708"/>
    </w:pPr>
    <w:rPr>
      <w:rFonts w:cs="Times New Roman"/>
    </w:rPr>
  </w:style>
  <w:style w:type="paragraph" w:customStyle="1" w:styleId="SlogSlogSQLstavekPrvavrstica125cmPrvavrstica0cm">
    <w:name w:val="Slog Slog SQL stavek + Prva vrstica:  125 cm + Prva vrstica:  0 cm"/>
    <w:basedOn w:val="SlogSQLstavekPrvavrstica125cm"/>
    <w:autoRedefine/>
    <w:rsid w:val="00CC5896"/>
    <w:pPr>
      <w:ind w:firstLine="0"/>
    </w:pPr>
  </w:style>
  <w:style w:type="character" w:styleId="Pripombasklic">
    <w:name w:val="annotation reference"/>
    <w:semiHidden/>
    <w:rsid w:val="00CC5896"/>
    <w:rPr>
      <w:sz w:val="16"/>
      <w:szCs w:val="16"/>
    </w:rPr>
  </w:style>
  <w:style w:type="paragraph" w:styleId="Pripombabesedilo">
    <w:name w:val="annotation text"/>
    <w:basedOn w:val="Navaden"/>
    <w:link w:val="PripombabesediloZnak"/>
    <w:semiHidden/>
    <w:rsid w:val="00CC5896"/>
    <w:rPr>
      <w:rFonts w:ascii="Arial" w:eastAsia="Times New Roman" w:hAnsi="Arial" w:cs="Helv"/>
      <w:color w:val="000000"/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semiHidden/>
    <w:rsid w:val="00CC5896"/>
    <w:rPr>
      <w:rFonts w:ascii="Arial" w:eastAsia="Times New Roman" w:hAnsi="Arial" w:cs="Helv"/>
      <w:color w:val="000000"/>
      <w:sz w:val="20"/>
      <w:szCs w:val="20"/>
      <w:lang w:eastAsia="sl-SI"/>
    </w:rPr>
  </w:style>
  <w:style w:type="paragraph" w:styleId="Zadevapripombe">
    <w:name w:val="annotation subject"/>
    <w:basedOn w:val="Pripombabesedilo"/>
    <w:next w:val="Pripombabesedilo"/>
    <w:link w:val="ZadevapripombeZnak"/>
    <w:semiHidden/>
    <w:rsid w:val="00CC589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semiHidden/>
    <w:rsid w:val="00CC5896"/>
    <w:rPr>
      <w:rFonts w:ascii="Arial" w:eastAsia="Times New Roman" w:hAnsi="Arial" w:cs="Helv"/>
      <w:b/>
      <w:bCs/>
      <w:color w:val="000000"/>
      <w:sz w:val="20"/>
      <w:szCs w:val="20"/>
      <w:lang w:eastAsia="sl-SI"/>
    </w:rPr>
  </w:style>
  <w:style w:type="paragraph" w:customStyle="1" w:styleId="ZnakZnak1">
    <w:name w:val="Znak Znak1"/>
    <w:basedOn w:val="Navaden"/>
    <w:semiHidden/>
    <w:rsid w:val="00CC5896"/>
    <w:pPr>
      <w:spacing w:after="160" w:line="240" w:lineRule="exact"/>
    </w:pPr>
    <w:rPr>
      <w:rFonts w:ascii="Tahoma" w:eastAsia="Times New Roman" w:hAnsi="Tahoma" w:cs="Tahoma"/>
      <w:color w:val="222222"/>
      <w:sz w:val="20"/>
      <w:szCs w:val="20"/>
      <w:lang w:val="en-US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C5896"/>
    <w:rPr>
      <w:rFonts w:ascii="Arial" w:eastAsia="Times New Roman" w:hAnsi="Arial" w:cs="Helv"/>
      <w:color w:val="000000"/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CC5896"/>
    <w:rPr>
      <w:rFonts w:ascii="Arial" w:eastAsia="Times New Roman" w:hAnsi="Arial" w:cs="Helv"/>
      <w:color w:val="000000"/>
      <w:sz w:val="20"/>
      <w:szCs w:val="20"/>
      <w:lang w:eastAsia="sl-SI"/>
    </w:rPr>
  </w:style>
  <w:style w:type="character" w:styleId="Konnaopomba-sklic">
    <w:name w:val="endnote reference"/>
    <w:uiPriority w:val="99"/>
    <w:semiHidden/>
    <w:unhideWhenUsed/>
    <w:rsid w:val="00CC5896"/>
    <w:rPr>
      <w:vertAlign w:val="superscript"/>
    </w:rPr>
  </w:style>
  <w:style w:type="table" w:styleId="Svetlosenenjepoudarek3">
    <w:name w:val="Light Shading Accent 3"/>
    <w:basedOn w:val="Navadnatabela"/>
    <w:uiPriority w:val="60"/>
    <w:rsid w:val="00CC589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rednjamrea2poudarek3">
    <w:name w:val="Medium Grid 2 Accent 3"/>
    <w:basedOn w:val="Navadnatabela"/>
    <w:uiPriority w:val="68"/>
    <w:rsid w:val="00CC589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paragraph" w:styleId="Odstavekseznama">
    <w:name w:val="List Paragraph"/>
    <w:basedOn w:val="Navaden"/>
    <w:uiPriority w:val="34"/>
    <w:qFormat/>
    <w:rsid w:val="00EA4160"/>
    <w:pPr>
      <w:ind w:left="57"/>
    </w:pPr>
    <w:rPr>
      <w:rFonts w:ascii="Calibri" w:eastAsia="Times New Roman" w:hAnsi="Calibri" w:cs="Helv"/>
      <w:color w:val="000000"/>
    </w:rPr>
  </w:style>
  <w:style w:type="table" w:styleId="Svetlamreapoudarek4">
    <w:name w:val="Light Grid Accent 4"/>
    <w:basedOn w:val="Navadnatabela"/>
    <w:uiPriority w:val="62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vetelseznampoudarek3">
    <w:name w:val="Light List Accent 3"/>
    <w:basedOn w:val="Navadnatabela"/>
    <w:uiPriority w:val="61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vetlamreapoudarek3">
    <w:name w:val="Light Grid Accent 3"/>
    <w:basedOn w:val="Navadnatabela"/>
    <w:uiPriority w:val="62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rednjesenenje1poudarek3">
    <w:name w:val="Medium Shading 1 Accent 3"/>
    <w:basedOn w:val="Navadnatabela"/>
    <w:uiPriority w:val="63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amrea3poudarek1">
    <w:name w:val="Medium Grid 3 Accent 1"/>
    <w:basedOn w:val="Navadnatabela"/>
    <w:uiPriority w:val="69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numbering" w:customStyle="1" w:styleId="Brezseznama1">
    <w:name w:val="Brez seznama1"/>
    <w:next w:val="Brezseznama"/>
    <w:uiPriority w:val="99"/>
    <w:semiHidden/>
    <w:unhideWhenUsed/>
    <w:rsid w:val="00CC5896"/>
  </w:style>
  <w:style w:type="table" w:customStyle="1" w:styleId="Srednjamrea3poudarek31">
    <w:name w:val="Srednja mreža 3 – poudarek 31"/>
    <w:basedOn w:val="Navadnatabela"/>
    <w:next w:val="Srednjamrea3poudarek3"/>
    <w:uiPriority w:val="69"/>
    <w:rsid w:val="00CC58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Srednjesenenje1poudarek1">
    <w:name w:val="Medium Shading 1 Accent 1"/>
    <w:basedOn w:val="Navadnatabela"/>
    <w:uiPriority w:val="63"/>
    <w:rsid w:val="002141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Koda">
    <w:name w:val="Koda"/>
    <w:basedOn w:val="Navaden"/>
    <w:link w:val="KodaZnak"/>
    <w:autoRedefine/>
    <w:qFormat/>
    <w:rsid w:val="0024548F"/>
    <w:pPr>
      <w:keepNext/>
      <w:keepLines/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  <w:tabs>
        <w:tab w:val="left" w:pos="284"/>
        <w:tab w:val="left" w:pos="567"/>
        <w:tab w:val="left" w:pos="851"/>
        <w:tab w:val="left" w:pos="1134"/>
      </w:tabs>
    </w:pPr>
    <w:rPr>
      <w:rFonts w:ascii="Courier" w:eastAsia="Times New Roman" w:hAnsi="Courier" w:cs="Helv"/>
      <w:color w:val="008000"/>
      <w:sz w:val="18"/>
      <w:szCs w:val="20"/>
    </w:rPr>
  </w:style>
  <w:style w:type="character" w:customStyle="1" w:styleId="KodaZnak">
    <w:name w:val="Koda Znak"/>
    <w:basedOn w:val="Privzetapisavaodstavka"/>
    <w:link w:val="Koda"/>
    <w:rsid w:val="0024548F"/>
    <w:rPr>
      <w:rFonts w:ascii="Courier" w:eastAsia="Times New Roman" w:hAnsi="Courier" w:cs="Helv"/>
      <w:color w:val="008000"/>
      <w:sz w:val="18"/>
      <w:szCs w:val="20"/>
      <w:lang w:eastAsia="sl-SI"/>
    </w:rPr>
  </w:style>
  <w:style w:type="table" w:styleId="Svetelseznampoudarek1">
    <w:name w:val="Light List Accent 1"/>
    <w:basedOn w:val="Navadnatabela"/>
    <w:uiPriority w:val="61"/>
    <w:rsid w:val="00883F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azaloslik">
    <w:name w:val="table of figures"/>
    <w:basedOn w:val="Navaden"/>
    <w:next w:val="Navaden"/>
    <w:uiPriority w:val="99"/>
    <w:unhideWhenUsed/>
    <w:rsid w:val="00EF2237"/>
  </w:style>
  <w:style w:type="table" w:customStyle="1" w:styleId="Svetelseznampoudarek11">
    <w:name w:val="Svetel seznam – poudarek 11"/>
    <w:basedOn w:val="Navadnatabela"/>
    <w:next w:val="Svetelseznampoudarek1"/>
    <w:uiPriority w:val="61"/>
    <w:rsid w:val="007F67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vetelseznampoudarek12">
    <w:name w:val="Svetel seznam – poudarek 12"/>
    <w:basedOn w:val="Navadnatabela"/>
    <w:next w:val="Svetelseznampoudarek1"/>
    <w:uiPriority w:val="61"/>
    <w:rsid w:val="009E7C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slovTOC">
    <w:name w:val="TOC Heading"/>
    <w:basedOn w:val="Naslov1"/>
    <w:next w:val="Navaden"/>
    <w:uiPriority w:val="39"/>
    <w:unhideWhenUsed/>
    <w:qFormat/>
    <w:rsid w:val="00921B90"/>
    <w:pPr>
      <w:outlineLvl w:val="9"/>
    </w:pPr>
  </w:style>
  <w:style w:type="paragraph" w:customStyle="1" w:styleId="Vsebina">
    <w:name w:val="Vsebina"/>
    <w:basedOn w:val="Navaden"/>
    <w:rsid w:val="004F6BD9"/>
    <w:pPr>
      <w:jc w:val="both"/>
    </w:pPr>
    <w:rPr>
      <w:rFonts w:ascii="Arial" w:eastAsia="Times New Roman" w:hAnsi="Arial" w:cs="Times New Roman"/>
      <w:szCs w:val="20"/>
    </w:rPr>
  </w:style>
  <w:style w:type="paragraph" w:styleId="Brezrazmikov">
    <w:name w:val="No Spacing"/>
    <w:uiPriority w:val="1"/>
    <w:qFormat/>
    <w:rsid w:val="00BF2267"/>
    <w:pPr>
      <w:spacing w:after="0" w:line="240" w:lineRule="auto"/>
    </w:pPr>
  </w:style>
  <w:style w:type="character" w:styleId="SledenaHiperpovezava">
    <w:name w:val="FollowedHyperlink"/>
    <w:basedOn w:val="Privzetapisavaodstavka"/>
    <w:uiPriority w:val="99"/>
    <w:semiHidden/>
    <w:unhideWhenUsed/>
    <w:rsid w:val="004A3092"/>
    <w:rPr>
      <w:color w:val="800080" w:themeColor="followedHyperlink"/>
      <w:u w:val="single"/>
    </w:rPr>
  </w:style>
  <w:style w:type="paragraph" w:styleId="Telobesedila">
    <w:name w:val="Body Text"/>
    <w:basedOn w:val="Navaden"/>
    <w:link w:val="TelobesedilaZnak"/>
    <w:uiPriority w:val="1"/>
    <w:qFormat/>
    <w:rsid w:val="004E5373"/>
    <w:pPr>
      <w:widowControl w:val="0"/>
      <w:autoSpaceDE w:val="0"/>
      <w:autoSpaceDN w:val="0"/>
    </w:pPr>
    <w:rPr>
      <w:rFonts w:ascii="Calibri" w:eastAsia="Calibri" w:hAnsi="Calibri" w:cs="Times New Roman"/>
      <w:sz w:val="14"/>
      <w:szCs w:val="14"/>
      <w:lang w:val="sl" w:eastAsia="sl"/>
    </w:rPr>
  </w:style>
  <w:style w:type="character" w:customStyle="1" w:styleId="TelobesedilaZnak">
    <w:name w:val="Telo besedila Znak"/>
    <w:basedOn w:val="Privzetapisavaodstavka"/>
    <w:link w:val="Telobesedila"/>
    <w:uiPriority w:val="1"/>
    <w:rsid w:val="004E5373"/>
    <w:rPr>
      <w:rFonts w:ascii="Calibri" w:eastAsia="Calibri" w:hAnsi="Calibri" w:cs="Times New Roman"/>
      <w:sz w:val="14"/>
      <w:szCs w:val="14"/>
      <w:lang w:val="sl" w:eastAsia="sl"/>
    </w:rPr>
  </w:style>
  <w:style w:type="paragraph" w:styleId="Revizija">
    <w:name w:val="Revision"/>
    <w:hidden/>
    <w:uiPriority w:val="99"/>
    <w:semiHidden/>
    <w:rsid w:val="0019038F"/>
    <w:pPr>
      <w:spacing w:after="0" w:line="240" w:lineRule="auto"/>
    </w:pPr>
    <w:rPr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vem.gov.si" TargetMode="External"/><Relationship Id="rId24" Type="http://schemas.openxmlformats.org/officeDocument/2006/relationships/hyperlink" Target="http://www.zzzs.si/ZZZS/info/egradiva.nsf/o/27FCEB5B7FE8046EC1256F640034689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evem.gov.si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mailto:evemnadomestila@zzzs.si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10C8-E824-4046-BA79-56513DBF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32</Pages>
  <Words>7988</Words>
  <Characters>45534</Characters>
  <Application>Microsoft Office Word</Application>
  <DocSecurity>0</DocSecurity>
  <Lines>379</Lines>
  <Paragraphs>106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ZZZS</Company>
  <LinksUpToDate>false</LinksUpToDate>
  <CharactersWithSpaces>53416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Tadej Poljšak</dc:creator>
  <cp:lastModifiedBy>Slavko Vidmar</cp:lastModifiedBy>
  <cp:revision>29</cp:revision>
  <cp:lastPrinted>2015-07-28T05:46:00Z</cp:lastPrinted>
  <dcterms:created xsi:type="dcterms:W3CDTF">2019-09-30T14:11:00Z</dcterms:created>
  <dcterms:modified xsi:type="dcterms:W3CDTF">2020-12-16T12:44:00Z</dcterms:modified>
</cp:coreProperties>
</file>